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07A0A" w14:textId="77777777" w:rsidR="007C5404" w:rsidRPr="002D70E4" w:rsidRDefault="007C5404" w:rsidP="007C5404">
      <w:pPr>
        <w:jc w:val="center"/>
        <w:rPr>
          <w:rFonts w:ascii="Times New Roman" w:hAnsi="Times New Roman" w:cs="Times New Roman"/>
          <w:sz w:val="40"/>
          <w:szCs w:val="40"/>
          <w:shd w:val="clear" w:color="auto" w:fill="FFFFFF"/>
        </w:rPr>
      </w:pPr>
    </w:p>
    <w:p w14:paraId="122684D0" w14:textId="77777777" w:rsidR="007C5404" w:rsidRPr="002D70E4" w:rsidRDefault="007C5404" w:rsidP="007C5404">
      <w:pPr>
        <w:jc w:val="center"/>
        <w:rPr>
          <w:rFonts w:ascii="Times New Roman" w:hAnsi="Times New Roman" w:cs="Times New Roman"/>
          <w:sz w:val="40"/>
          <w:szCs w:val="40"/>
          <w:shd w:val="clear" w:color="auto" w:fill="FFFFFF"/>
        </w:rPr>
      </w:pPr>
    </w:p>
    <w:p w14:paraId="6AC1D55C" w14:textId="77777777" w:rsidR="007C5404" w:rsidRPr="002D70E4" w:rsidRDefault="007C5404" w:rsidP="007C5404">
      <w:pPr>
        <w:jc w:val="center"/>
        <w:rPr>
          <w:rFonts w:ascii="Times New Roman" w:hAnsi="Times New Roman" w:cs="Times New Roman"/>
          <w:sz w:val="40"/>
          <w:szCs w:val="40"/>
          <w:shd w:val="clear" w:color="auto" w:fill="FFFFFF"/>
        </w:rPr>
      </w:pPr>
    </w:p>
    <w:p w14:paraId="2923144C" w14:textId="77777777" w:rsidR="007C5404" w:rsidRPr="002D70E4" w:rsidRDefault="007C5404" w:rsidP="007C5404">
      <w:pPr>
        <w:jc w:val="center"/>
        <w:rPr>
          <w:rFonts w:ascii="Times New Roman" w:hAnsi="Times New Roman" w:cs="Times New Roman"/>
          <w:sz w:val="40"/>
          <w:szCs w:val="40"/>
          <w:shd w:val="clear" w:color="auto" w:fill="FFFFFF"/>
        </w:rPr>
      </w:pPr>
    </w:p>
    <w:p w14:paraId="41CE7456" w14:textId="77777777" w:rsidR="007C5404" w:rsidRPr="002D70E4" w:rsidRDefault="007C5404" w:rsidP="007C5404">
      <w:pPr>
        <w:jc w:val="center"/>
        <w:rPr>
          <w:rFonts w:ascii="Times New Roman" w:hAnsi="Times New Roman" w:cs="Times New Roman"/>
          <w:sz w:val="40"/>
          <w:szCs w:val="40"/>
          <w:shd w:val="clear" w:color="auto" w:fill="FFFFFF"/>
        </w:rPr>
      </w:pPr>
    </w:p>
    <w:p w14:paraId="2851E115" w14:textId="77777777" w:rsidR="007C5404" w:rsidRPr="002D70E4" w:rsidRDefault="007C5404" w:rsidP="007C5404">
      <w:pPr>
        <w:jc w:val="center"/>
        <w:rPr>
          <w:rFonts w:ascii="Times New Roman" w:hAnsi="Times New Roman" w:cs="Times New Roman"/>
          <w:sz w:val="40"/>
          <w:szCs w:val="40"/>
          <w:shd w:val="clear" w:color="auto" w:fill="FFFFFF"/>
        </w:rPr>
      </w:pPr>
    </w:p>
    <w:p w14:paraId="6834B44C"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
    <w:p w14:paraId="48F5C75D" w14:textId="77777777" w:rsidR="007C5404" w:rsidRPr="002D70E4" w:rsidRDefault="007C5404" w:rsidP="007C5404">
      <w:pPr>
        <w:pBdr>
          <w:top w:val="single" w:sz="4" w:space="1" w:color="auto"/>
        </w:pBdr>
        <w:jc w:val="center"/>
        <w:rPr>
          <w:rFonts w:ascii="Times New Roman" w:hAnsi="Times New Roman" w:cs="Times New Roman"/>
          <w:sz w:val="40"/>
          <w:szCs w:val="40"/>
          <w:shd w:val="clear" w:color="auto" w:fill="FFFFFF"/>
        </w:rPr>
      </w:pPr>
      <w:proofErr w:type="spellStart"/>
      <w:r w:rsidRPr="002D70E4">
        <w:rPr>
          <w:rFonts w:ascii="Times New Roman" w:hAnsi="Times New Roman" w:cs="Times New Roman"/>
          <w:sz w:val="40"/>
          <w:szCs w:val="40"/>
          <w:shd w:val="clear" w:color="auto" w:fill="FFFFFF"/>
        </w:rPr>
        <w:t>MSci</w:t>
      </w:r>
      <w:proofErr w:type="spellEnd"/>
      <w:r w:rsidRPr="002D70E4">
        <w:rPr>
          <w:rFonts w:ascii="Times New Roman" w:hAnsi="Times New Roman" w:cs="Times New Roman"/>
          <w:sz w:val="40"/>
          <w:szCs w:val="40"/>
          <w:shd w:val="clear" w:color="auto" w:fill="FFFFFF"/>
        </w:rPr>
        <w:t xml:space="preserve"> Software Engineering Thesis on</w:t>
      </w:r>
    </w:p>
    <w:p w14:paraId="17EE0903" w14:textId="5951F67E" w:rsidR="007C540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Load</w:t>
      </w:r>
      <w:r w:rsidRPr="002D70E4">
        <w:rPr>
          <w:rFonts w:ascii="Times New Roman" w:hAnsi="Times New Roman" w:cs="Times New Roman"/>
          <w:b/>
          <w:bCs/>
          <w:sz w:val="40"/>
          <w:szCs w:val="40"/>
          <w:shd w:val="clear" w:color="auto" w:fill="FFFFFF"/>
        </w:rPr>
        <w:t>-Aware Task Offloading in Mobile Edge Computing</w:t>
      </w:r>
      <w:r>
        <w:rPr>
          <w:rFonts w:ascii="Times New Roman" w:hAnsi="Times New Roman" w:cs="Times New Roman"/>
          <w:b/>
          <w:bCs/>
          <w:sz w:val="40"/>
          <w:szCs w:val="40"/>
          <w:shd w:val="clear" w:color="auto" w:fill="FFFFFF"/>
        </w:rPr>
        <w:t>:</w:t>
      </w:r>
    </w:p>
    <w:p w14:paraId="386A2527" w14:textId="2CE5E500" w:rsidR="007C5404" w:rsidRPr="002D70E4" w:rsidRDefault="007C5404" w:rsidP="007C5404">
      <w:pPr>
        <w:pBdr>
          <w:top w:val="single" w:sz="4" w:space="1" w:color="auto"/>
        </w:pBdr>
        <w:jc w:val="center"/>
        <w:rPr>
          <w:rFonts w:ascii="Times New Roman" w:hAnsi="Times New Roman" w:cs="Times New Roman"/>
          <w:b/>
          <w:bCs/>
          <w:sz w:val="40"/>
          <w:szCs w:val="40"/>
          <w:shd w:val="clear" w:color="auto" w:fill="FFFFFF"/>
        </w:rPr>
      </w:pPr>
      <w:r>
        <w:rPr>
          <w:rFonts w:ascii="Times New Roman" w:hAnsi="Times New Roman" w:cs="Times New Roman"/>
          <w:b/>
          <w:bCs/>
          <w:sz w:val="40"/>
          <w:szCs w:val="40"/>
          <w:shd w:val="clear" w:color="auto" w:fill="FFFFFF"/>
        </w:rPr>
        <w:t>A House Selling Problem Approach</w:t>
      </w:r>
    </w:p>
    <w:p w14:paraId="21DC83D8" w14:textId="77777777" w:rsidR="007C5404" w:rsidRPr="002D70E4" w:rsidRDefault="007C5404" w:rsidP="007C5404">
      <w:pP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Odysseas Polycarpou (2210049p)</w:t>
      </w:r>
    </w:p>
    <w:p w14:paraId="23BAC173"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sz w:val="24"/>
          <w:szCs w:val="24"/>
          <w:shd w:val="clear" w:color="auto" w:fill="FFFFFF"/>
        </w:rPr>
        <w:t>February 11, 2021</w:t>
      </w:r>
    </w:p>
    <w:p w14:paraId="4E9C134C" w14:textId="77777777" w:rsidR="007C5404" w:rsidRPr="002D70E4" w:rsidRDefault="007C5404" w:rsidP="007C5404">
      <w:pPr>
        <w:pBdr>
          <w:bottom w:val="single" w:sz="4" w:space="1" w:color="auto"/>
        </w:pBdr>
        <w:jc w:val="center"/>
        <w:rPr>
          <w:rFonts w:ascii="Times New Roman" w:hAnsi="Times New Roman" w:cs="Times New Roman"/>
          <w:sz w:val="24"/>
          <w:szCs w:val="24"/>
          <w:shd w:val="clear" w:color="auto" w:fill="FFFFFF"/>
        </w:rPr>
      </w:pPr>
      <w:r w:rsidRPr="002D70E4">
        <w:rPr>
          <w:rFonts w:ascii="Times New Roman" w:hAnsi="Times New Roman" w:cs="Times New Roman"/>
          <w:noProof/>
        </w:rPr>
        <w:drawing>
          <wp:inline distT="0" distB="0" distL="0" distR="0" wp14:anchorId="6A89BA8E" wp14:editId="40C6C09D">
            <wp:extent cx="3098800" cy="443839"/>
            <wp:effectExtent l="0" t="0" r="0" b="0"/>
            <wp:docPr id="16" name="Picture 16" descr="Image result for university of glasgow school of computing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glasgow school of computing sc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8808" cy="465324"/>
                    </a:xfrm>
                    <a:prstGeom prst="rect">
                      <a:avLst/>
                    </a:prstGeom>
                    <a:noFill/>
                    <a:ln>
                      <a:noFill/>
                    </a:ln>
                  </pic:spPr>
                </pic:pic>
              </a:graphicData>
            </a:graphic>
          </wp:inline>
        </w:drawing>
      </w:r>
    </w:p>
    <w:p w14:paraId="549D1F21"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pPr>
    </w:p>
    <w:p w14:paraId="2AC00AA2" w14:textId="77777777" w:rsidR="007C5404" w:rsidRPr="002D70E4" w:rsidRDefault="007C5404" w:rsidP="007C5404">
      <w:pPr>
        <w:pBdr>
          <w:bottom w:val="single" w:sz="4" w:space="1" w:color="auto"/>
        </w:pBdr>
        <w:rPr>
          <w:rFonts w:ascii="Times New Roman" w:hAnsi="Times New Roman" w:cs="Times New Roman"/>
          <w:sz w:val="24"/>
          <w:szCs w:val="24"/>
          <w:shd w:val="clear" w:color="auto" w:fill="FFFFFF"/>
        </w:rPr>
        <w:sectPr w:rsidR="007C5404" w:rsidRPr="002D70E4" w:rsidSect="00CC37D1">
          <w:pgSz w:w="11906" w:h="16838" w:code="9"/>
          <w:pgMar w:top="720" w:right="720" w:bottom="720" w:left="720" w:header="709" w:footer="709" w:gutter="0"/>
          <w:cols w:space="708"/>
          <w:docGrid w:linePitch="360"/>
        </w:sectPr>
      </w:pPr>
    </w:p>
    <w:p w14:paraId="2464B3EF" w14:textId="77777777" w:rsidR="007C5404" w:rsidRPr="002D70E4" w:rsidRDefault="007C5404" w:rsidP="007C5404">
      <w:pPr>
        <w:jc w:val="both"/>
        <w:rPr>
          <w:rFonts w:ascii="Times New Roman" w:hAnsi="Times New Roman" w:cs="Times New Roman"/>
          <w:b/>
          <w:color w:val="000000" w:themeColor="text1"/>
          <w:lang w:val="en-US"/>
        </w:rPr>
      </w:pPr>
      <w:r w:rsidRPr="002D70E4">
        <w:rPr>
          <w:rFonts w:ascii="Times New Roman" w:hAnsi="Times New Roman" w:cs="Times New Roman"/>
          <w:b/>
          <w:color w:val="000000" w:themeColor="text1"/>
          <w:lang w:val="en-US"/>
        </w:rPr>
        <w:br w:type="page"/>
      </w:r>
    </w:p>
    <w:p w14:paraId="46578B7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lang w:val="en-US"/>
        </w:rPr>
        <w:lastRenderedPageBreak/>
        <w:t xml:space="preserve">Abstract - </w:t>
      </w:r>
      <w:r w:rsidRPr="002D70E4">
        <w:rPr>
          <w:rFonts w:ascii="Times New Roman" w:hAnsi="Times New Roman" w:cs="Times New Roman"/>
          <w:b/>
          <w:i/>
          <w:iCs/>
          <w:color w:val="000000" w:themeColor="text1"/>
        </w:rPr>
        <w:t xml:space="preserve">Mobile Edge Computing has emerged as a new computing paradigm to provide computing resources and storing applications closer to the end-users (node devices) at the operator network boundary (edge server). </w:t>
      </w:r>
      <w:proofErr w:type="gramStart"/>
      <w:r w:rsidRPr="002D70E4">
        <w:rPr>
          <w:rFonts w:ascii="Times New Roman" w:hAnsi="Times New Roman" w:cs="Times New Roman"/>
          <w:b/>
          <w:i/>
          <w:iCs/>
          <w:color w:val="000000" w:themeColor="text1"/>
        </w:rPr>
        <w:t>This  computing</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paradigm </w:t>
      </w:r>
      <w:r w:rsidRPr="002D70E4">
        <w:rPr>
          <w:rFonts w:ascii="Times New Roman" w:hAnsi="Times New Roman" w:cs="Times New Roman"/>
          <w:b/>
          <w:i/>
          <w:iCs/>
          <w:color w:val="000000" w:themeColor="text1"/>
        </w:rPr>
        <w:t>is also often used by vehicles such as trains, planes and private cars. One of the main challenges of MEC is task offloading. Task offloading is the transfer of computational tasks to a separate processor or external platforms such as a grid of servers or the Cloud. Task offloading mainly faces when and where is best to offload tasks to mitigate a smart device's energy consumption and workload. This paper tackles th</w:t>
      </w:r>
      <w:r>
        <w:rPr>
          <w:rFonts w:ascii="Times New Roman" w:hAnsi="Times New Roman" w:cs="Times New Roman"/>
          <w:b/>
          <w:i/>
          <w:iCs/>
          <w:color w:val="000000" w:themeColor="text1"/>
        </w:rPr>
        <w:t xml:space="preserve">is </w:t>
      </w:r>
      <w:proofErr w:type="gramStart"/>
      <w:r>
        <w:rPr>
          <w:rFonts w:ascii="Times New Roman" w:hAnsi="Times New Roman" w:cs="Times New Roman"/>
          <w:b/>
          <w:i/>
          <w:iCs/>
          <w:color w:val="000000" w:themeColor="text1"/>
        </w:rPr>
        <w:t xml:space="preserve">challenge </w:t>
      </w:r>
      <w:r w:rsidRPr="002D70E4">
        <w:rPr>
          <w:rFonts w:ascii="Times New Roman" w:hAnsi="Times New Roman" w:cs="Times New Roman"/>
          <w:b/>
          <w:i/>
          <w:iCs/>
          <w:color w:val="000000" w:themeColor="text1"/>
        </w:rPr>
        <w:t xml:space="preserve"> by</w:t>
      </w:r>
      <w:proofErr w:type="gramEnd"/>
      <w:r w:rsidRPr="002D70E4">
        <w:rPr>
          <w:rFonts w:ascii="Times New Roman" w:hAnsi="Times New Roman" w:cs="Times New Roman"/>
          <w:b/>
          <w:i/>
          <w:iCs/>
          <w:color w:val="000000" w:themeColor="text1"/>
        </w:rPr>
        <w:t xml:space="preserve"> adopting the Optimal Stopping Theory</w:t>
      </w:r>
      <w:r>
        <w:rPr>
          <w:rFonts w:ascii="Times New Roman" w:hAnsi="Times New Roman" w:cs="Times New Roman"/>
          <w:b/>
          <w:i/>
          <w:iCs/>
          <w:color w:val="000000" w:themeColor="text1"/>
        </w:rPr>
        <w:t xml:space="preserve"> </w:t>
      </w:r>
      <w:r w:rsidRPr="002D70E4">
        <w:rPr>
          <w:rFonts w:ascii="Times New Roman" w:hAnsi="Times New Roman" w:cs="Times New Roman"/>
          <w:b/>
          <w:i/>
          <w:iCs/>
          <w:color w:val="000000" w:themeColor="text1"/>
        </w:rPr>
        <w:t xml:space="preserve"> principles with three </w:t>
      </w:r>
      <w:r>
        <w:rPr>
          <w:rFonts w:ascii="Times New Roman" w:hAnsi="Times New Roman" w:cs="Times New Roman"/>
          <w:b/>
          <w:i/>
          <w:iCs/>
          <w:color w:val="000000" w:themeColor="text1"/>
        </w:rPr>
        <w:t>time-</w:t>
      </w:r>
      <w:r w:rsidRPr="002D70E4">
        <w:rPr>
          <w:rFonts w:ascii="Times New Roman" w:hAnsi="Times New Roman" w:cs="Times New Roman"/>
          <w:b/>
          <w:i/>
          <w:iCs/>
          <w:color w:val="000000" w:themeColor="text1"/>
        </w:rPr>
        <w:t xml:space="preserve">optimised sequential decision-making models. A performance evaluation is provided with </w:t>
      </w:r>
      <w:proofErr w:type="gramStart"/>
      <w:r w:rsidRPr="002D70E4">
        <w:rPr>
          <w:rFonts w:ascii="Times New Roman" w:hAnsi="Times New Roman" w:cs="Times New Roman"/>
          <w:b/>
          <w:i/>
          <w:iCs/>
          <w:color w:val="000000" w:themeColor="text1"/>
        </w:rPr>
        <w:t>3?</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Real data-</w:t>
      </w:r>
      <w:proofErr w:type="gramStart"/>
      <w:r>
        <w:rPr>
          <w:rFonts w:ascii="Times New Roman" w:hAnsi="Times New Roman" w:cs="Times New Roman"/>
          <w:b/>
          <w:i/>
          <w:iCs/>
          <w:color w:val="000000" w:themeColor="text1"/>
        </w:rPr>
        <w:t xml:space="preserve">sets </w:t>
      </w:r>
      <w:r w:rsidRPr="002D70E4">
        <w:rPr>
          <w:rFonts w:ascii="Times New Roman" w:hAnsi="Times New Roman" w:cs="Times New Roman"/>
          <w:b/>
          <w:i/>
          <w:iCs/>
          <w:color w:val="000000" w:themeColor="text1"/>
        </w:rPr>
        <w:t xml:space="preserve"> on</w:t>
      </w:r>
      <w:proofErr w:type="gramEnd"/>
      <w:r w:rsidRPr="002D70E4">
        <w:rPr>
          <w:rFonts w:ascii="Times New Roman" w:hAnsi="Times New Roman" w:cs="Times New Roman"/>
          <w:b/>
          <w:i/>
          <w:iCs/>
          <w:color w:val="000000" w:themeColor="text1"/>
        </w:rPr>
        <w:t xml:space="preserve"> which our </w:t>
      </w:r>
      <w:r>
        <w:rPr>
          <w:rFonts w:ascii="Times New Roman" w:hAnsi="Times New Roman" w:cs="Times New Roman"/>
          <w:b/>
          <w:i/>
          <w:iCs/>
          <w:color w:val="000000" w:themeColor="text1"/>
        </w:rPr>
        <w:t xml:space="preserve">proposed </w:t>
      </w:r>
      <w:r w:rsidRPr="002D70E4">
        <w:rPr>
          <w:rFonts w:ascii="Times New Roman" w:hAnsi="Times New Roman" w:cs="Times New Roman"/>
          <w:b/>
          <w:i/>
          <w:iCs/>
          <w:color w:val="000000" w:themeColor="text1"/>
        </w:rPr>
        <w:t xml:space="preserve">models are applied and compared to the Optimal </w:t>
      </w:r>
      <w:r>
        <w:rPr>
          <w:rFonts w:ascii="Times New Roman" w:hAnsi="Times New Roman" w:cs="Times New Roman"/>
          <w:b/>
          <w:i/>
          <w:iCs/>
          <w:color w:val="000000" w:themeColor="text1"/>
        </w:rPr>
        <w:t>m</w:t>
      </w:r>
      <w:r w:rsidRPr="002D70E4">
        <w:rPr>
          <w:rFonts w:ascii="Times New Roman" w:hAnsi="Times New Roman" w:cs="Times New Roman"/>
          <w:b/>
          <w:i/>
          <w:iCs/>
          <w:color w:val="000000" w:themeColor="text1"/>
        </w:rPr>
        <w:t>odel. The results show</w:t>
      </w:r>
      <w:r>
        <w:rPr>
          <w:rFonts w:ascii="Times New Roman" w:hAnsi="Times New Roman" w:cs="Times New Roman"/>
          <w:b/>
          <w:i/>
          <w:iCs/>
          <w:color w:val="000000" w:themeColor="text1"/>
        </w:rPr>
        <w:t>case</w:t>
      </w:r>
      <w:r w:rsidRPr="002D70E4">
        <w:rPr>
          <w:rFonts w:ascii="Times New Roman" w:hAnsi="Times New Roman" w:cs="Times New Roman"/>
          <w:b/>
          <w:i/>
          <w:iCs/>
          <w:color w:val="000000" w:themeColor="text1"/>
        </w:rPr>
        <w:t xml:space="preserve"> how close our models can be to the Optimal </w:t>
      </w:r>
      <w:proofErr w:type="gramStart"/>
      <w:r>
        <w:rPr>
          <w:rFonts w:ascii="Times New Roman" w:hAnsi="Times New Roman" w:cs="Times New Roman"/>
          <w:b/>
          <w:i/>
          <w:iCs/>
          <w:color w:val="000000" w:themeColor="text1"/>
        </w:rPr>
        <w:t xml:space="preserve">one </w:t>
      </w:r>
      <w:r w:rsidRPr="002D70E4">
        <w:rPr>
          <w:rFonts w:ascii="Times New Roman" w:hAnsi="Times New Roman" w:cs="Times New Roman"/>
          <w:b/>
          <w:i/>
          <w:iCs/>
          <w:color w:val="000000" w:themeColor="text1"/>
        </w:rPr>
        <w:t xml:space="preserve"> based</w:t>
      </w:r>
      <w:proofErr w:type="gramEnd"/>
      <w:r w:rsidRPr="002D70E4">
        <w:rPr>
          <w:rFonts w:ascii="Times New Roman" w:hAnsi="Times New Roman" w:cs="Times New Roman"/>
          <w:b/>
          <w:i/>
          <w:iCs/>
          <w:color w:val="000000" w:themeColor="text1"/>
        </w:rPr>
        <w:t xml:space="preserve"> on probability and scaling factors. </w:t>
      </w:r>
      <w:proofErr w:type="gramStart"/>
      <w:r>
        <w:rPr>
          <w:rFonts w:ascii="Times New Roman" w:hAnsi="Times New Roman" w:cs="Times New Roman"/>
          <w:b/>
          <w:i/>
          <w:iCs/>
          <w:color w:val="000000" w:themeColor="text1"/>
        </w:rPr>
        <w:t xml:space="preserve">Moreover, </w:t>
      </w:r>
      <w:r w:rsidRPr="002D70E4">
        <w:rPr>
          <w:rFonts w:ascii="Times New Roman" w:hAnsi="Times New Roman" w:cs="Times New Roman"/>
          <w:b/>
          <w:i/>
          <w:iCs/>
          <w:color w:val="000000" w:themeColor="text1"/>
        </w:rPr>
        <w:t xml:space="preserve"> in</w:t>
      </w:r>
      <w:proofErr w:type="gramEnd"/>
      <w:r w:rsidRPr="002D70E4">
        <w:rPr>
          <w:rFonts w:ascii="Times New Roman" w:hAnsi="Times New Roman" w:cs="Times New Roman"/>
          <w:b/>
          <w:i/>
          <w:iCs/>
          <w:color w:val="000000" w:themeColor="text1"/>
        </w:rPr>
        <w:t xml:space="preserve"> </w:t>
      </w:r>
      <w:r>
        <w:rPr>
          <w:rFonts w:ascii="Times New Roman" w:hAnsi="Times New Roman" w:cs="Times New Roman"/>
          <w:b/>
          <w:i/>
          <w:iCs/>
          <w:color w:val="000000" w:themeColor="text1"/>
        </w:rPr>
        <w:t xml:space="preserve">our </w:t>
      </w:r>
      <w:r w:rsidRPr="002D70E4">
        <w:rPr>
          <w:rFonts w:ascii="Times New Roman" w:hAnsi="Times New Roman" w:cs="Times New Roman"/>
          <w:b/>
          <w:i/>
          <w:iCs/>
          <w:color w:val="000000" w:themeColor="text1"/>
        </w:rPr>
        <w:t xml:space="preserve"> performance evaluation </w:t>
      </w:r>
      <w:r>
        <w:rPr>
          <w:rFonts w:ascii="Times New Roman" w:hAnsi="Times New Roman" w:cs="Times New Roman"/>
          <w:b/>
          <w:i/>
          <w:iCs/>
          <w:color w:val="000000" w:themeColor="text1"/>
        </w:rPr>
        <w:t xml:space="preserve">section, </w:t>
      </w:r>
      <w:r w:rsidRPr="002D70E4">
        <w:rPr>
          <w:rFonts w:ascii="Times New Roman" w:hAnsi="Times New Roman" w:cs="Times New Roman"/>
          <w:b/>
          <w:i/>
          <w:iCs/>
          <w:color w:val="000000" w:themeColor="text1"/>
        </w:rPr>
        <w:t xml:space="preserve"> we </w:t>
      </w:r>
      <w:r>
        <w:rPr>
          <w:rFonts w:ascii="Times New Roman" w:hAnsi="Times New Roman" w:cs="Times New Roman"/>
          <w:b/>
          <w:i/>
          <w:iCs/>
          <w:color w:val="000000" w:themeColor="text1"/>
        </w:rPr>
        <w:t xml:space="preserve">conclude </w:t>
      </w:r>
      <w:r w:rsidRPr="002D70E4">
        <w:rPr>
          <w:rFonts w:ascii="Times New Roman" w:hAnsi="Times New Roman" w:cs="Times New Roman"/>
          <w:b/>
          <w:i/>
          <w:iCs/>
          <w:color w:val="000000" w:themeColor="text1"/>
        </w:rPr>
        <w:t xml:space="preserve"> that one of the applied sequential models can be extremely close to the Optimal </w:t>
      </w:r>
      <w:r>
        <w:rPr>
          <w:rFonts w:ascii="Times New Roman" w:hAnsi="Times New Roman" w:cs="Times New Roman"/>
          <w:b/>
          <w:i/>
          <w:iCs/>
          <w:color w:val="000000" w:themeColor="text1"/>
        </w:rPr>
        <w:t>one</w:t>
      </w:r>
      <w:r w:rsidRPr="002D70E4">
        <w:rPr>
          <w:rFonts w:ascii="Times New Roman" w:hAnsi="Times New Roman" w:cs="Times New Roman"/>
          <w:b/>
          <w:i/>
          <w:iCs/>
          <w:color w:val="000000" w:themeColor="text1"/>
        </w:rPr>
        <w:t xml:space="preserve"> making it suitable in single-user and competitive user scenarios.</w:t>
      </w:r>
    </w:p>
    <w:p w14:paraId="278D9A63" w14:textId="77777777" w:rsidR="007C5404" w:rsidRPr="002D70E4" w:rsidRDefault="007C5404" w:rsidP="007C5404">
      <w:pPr>
        <w:jc w:val="both"/>
        <w:rPr>
          <w:rFonts w:ascii="Times New Roman" w:hAnsi="Times New Roman" w:cs="Times New Roman"/>
          <w:b/>
          <w:i/>
          <w:iCs/>
          <w:color w:val="000000" w:themeColor="text1"/>
        </w:rPr>
      </w:pPr>
      <w:r w:rsidRPr="002D70E4">
        <w:rPr>
          <w:rFonts w:ascii="Times New Roman" w:hAnsi="Times New Roman" w:cs="Times New Roman"/>
          <w:b/>
          <w:i/>
          <w:iCs/>
          <w:color w:val="000000" w:themeColor="text1"/>
        </w:rPr>
        <w:t xml:space="preserve">Index Terms - Mobile Edge Computing, Task Offloading, Optimal Stopping Theory, </w:t>
      </w:r>
      <w:r>
        <w:rPr>
          <w:rFonts w:ascii="Times New Roman" w:hAnsi="Times New Roman" w:cs="Times New Roman"/>
          <w:b/>
          <w:i/>
          <w:iCs/>
          <w:color w:val="000000" w:themeColor="text1"/>
        </w:rPr>
        <w:t>S</w:t>
      </w:r>
      <w:r w:rsidRPr="002D70E4">
        <w:rPr>
          <w:rFonts w:ascii="Times New Roman" w:hAnsi="Times New Roman" w:cs="Times New Roman"/>
          <w:b/>
          <w:i/>
          <w:iCs/>
          <w:color w:val="000000" w:themeColor="text1"/>
        </w:rPr>
        <w:t>equential decision making</w:t>
      </w:r>
      <w:r>
        <w:rPr>
          <w:rFonts w:ascii="Times New Roman" w:hAnsi="Times New Roman" w:cs="Times New Roman"/>
          <w:b/>
          <w:i/>
          <w:iCs/>
          <w:color w:val="000000" w:themeColor="text1"/>
        </w:rPr>
        <w:t>.</w:t>
      </w:r>
      <w:r w:rsidRPr="002D70E4">
        <w:rPr>
          <w:rFonts w:ascii="Times New Roman" w:hAnsi="Times New Roman" w:cs="Times New Roman"/>
          <w:b/>
          <w:i/>
          <w:iCs/>
          <w:color w:val="000000" w:themeColor="text1"/>
        </w:rPr>
        <w:t xml:space="preserve"> </w:t>
      </w:r>
    </w:p>
    <w:p w14:paraId="7E68991C" w14:textId="77777777" w:rsidR="007C5404" w:rsidRPr="002D70E4" w:rsidRDefault="007C5404" w:rsidP="007C5404">
      <w:pPr>
        <w:pStyle w:val="Heading1"/>
        <w:rPr>
          <w:rFonts w:ascii="Times New Roman" w:hAnsi="Times New Roman" w:cs="Times New Roman"/>
          <w:color w:val="auto"/>
          <w:lang w:val="en-US"/>
        </w:rPr>
      </w:pPr>
      <w:r w:rsidRPr="002D70E4">
        <w:rPr>
          <w:rFonts w:ascii="Times New Roman" w:hAnsi="Times New Roman" w:cs="Times New Roman"/>
          <w:color w:val="auto"/>
          <w:lang w:val="en-US"/>
        </w:rPr>
        <w:t>Introduction</w:t>
      </w:r>
    </w:p>
    <w:p w14:paraId="0DC6BC8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recent years, Mobile Edge Computing architecture has been proposed as a new network concept that enables </w:t>
      </w:r>
      <w:r>
        <w:rPr>
          <w:rFonts w:ascii="Times New Roman" w:hAnsi="Times New Roman" w:cs="Times New Roman"/>
          <w:color w:val="000000" w:themeColor="text1"/>
          <w:lang w:val="en-US"/>
        </w:rPr>
        <w:t>C</w:t>
      </w:r>
      <w:r w:rsidRPr="002D70E4">
        <w:rPr>
          <w:rFonts w:ascii="Times New Roman" w:hAnsi="Times New Roman" w:cs="Times New Roman"/>
          <w:color w:val="000000" w:themeColor="text1"/>
          <w:lang w:val="en-US"/>
        </w:rPr>
        <w:t xml:space="preserve">loud computing capabilities and information technology service environment at the </w:t>
      </w:r>
      <w:r w:rsidRPr="007069E0">
        <w:rPr>
          <w:rFonts w:ascii="Times New Roman" w:hAnsi="Times New Roman" w:cs="Times New Roman"/>
          <w:i/>
          <w:iCs/>
          <w:color w:val="000000" w:themeColor="text1"/>
          <w:lang w:val="en-US"/>
        </w:rPr>
        <w:t>edge</w:t>
      </w:r>
      <w:r w:rsidRPr="002D70E4">
        <w:rPr>
          <w:rFonts w:ascii="Times New Roman" w:hAnsi="Times New Roman" w:cs="Times New Roman"/>
          <w:color w:val="000000" w:themeColor="text1"/>
          <w:lang w:val="en-US"/>
        </w:rPr>
        <w:t xml:space="preserve"> of any network. MEC technology is being developed and improved rapidly. It is designed to be used by machines such as mobile devices, trains, planes, private cars or even enterprise premises such as factory buildings and homes. These are called edge nodes. Edge nodes, store and perform applications/tasks on the network closer to the end-users. The emergence of MEC has seen the development of several applications being launched on the Internet-of-Things. Because of this, the network is heavily loaded, and devices require fast and substantial processing to handle all these applications.  The basic idea behind MEC is that by bringing these tasks closer to the cellular customer, usually the Cloud or servers connected on the Cloud (edge servers), the congestion on the network is reduced and applications perform better and more efficiently.</w:t>
      </w:r>
    </w:p>
    <w:p w14:paraId="1C3AB27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of the most notable mobile edge computing applications is computational offloading or task offloading in cloud computing. Cloud computing refers to the applications being moved over the internet hosting data </w:t>
      </w:r>
      <w:proofErr w:type="spellStart"/>
      <w:r w:rsidRPr="002D70E4">
        <w:rPr>
          <w:rFonts w:ascii="Times New Roman" w:hAnsi="Times New Roman" w:cs="Times New Roman"/>
          <w:color w:val="000000" w:themeColor="text1"/>
          <w:lang w:val="en-US"/>
        </w:rPr>
        <w:t>centres</w:t>
      </w:r>
      <w:proofErr w:type="spellEnd"/>
      <w:r w:rsidRPr="002D70E4">
        <w:rPr>
          <w:rFonts w:ascii="Times New Roman" w:hAnsi="Times New Roman" w:cs="Times New Roman"/>
          <w:color w:val="000000" w:themeColor="text1"/>
          <w:lang w:val="en-US"/>
        </w:rPr>
        <w:t xml:space="preserve"> providing application execution </w:t>
      </w:r>
      <w:r w:rsidRPr="002D70E4">
        <w:rPr>
          <w:rFonts w:ascii="Times New Roman" w:hAnsi="Times New Roman" w:cs="Times New Roman"/>
          <w:color w:val="000000" w:themeColor="text1"/>
          <w:lang w:val="en-US"/>
        </w:rPr>
        <w:t>and computing services. One can think of the Cloud as a large data storage space for applications with many edge servers connected to it and distributed over a large area. Whenever the Cloud is busy, which is the case, applications will be transferred to one of the deployed edge servers for faster hosting and execution. Task offloading, as the term states is the transfer of computational tasks from a local edge node to a separate external processor such as a server or grid of servers for execution. A central processor on a local edge node such as a mobile device will process tasks by executing rudimentary arithmetic, control logic and operations. The efficiency of this processing is depended on the instructions per second, a CPU can execute, and because of the wide range of CPU types, the processing power and efficiency varies. Moving applications to an external faster and more powerful processor such as an edge server can accelerate processing and improve application execution efficiency and latency.</w:t>
      </w:r>
    </w:p>
    <w:p w14:paraId="12DCBCD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Motivation and Challenge</w:t>
      </w:r>
    </w:p>
    <w:p w14:paraId="394586D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 xml:space="preserve">hen various things are connected to a network, it is referred to as the Internet of Things </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IoT</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Vast amounts of incomplete data generated by the IoT needs to be processed and responded to in a short time. The Cloud has become essential part of this process. However, since Cloud has been centrally deployed globally, it needs to process an enormous amount of data. Also, as the physical distance between the user and the cloud increases, data needs to travel more. This increases the transmission latency, and together with it, the response time increases and stresses out the user a lot. If we </w:t>
      </w:r>
      <w:proofErr w:type="gramStart"/>
      <w:r>
        <w:rPr>
          <w:rFonts w:ascii="Times New Roman" w:hAnsi="Times New Roman" w:cs="Times New Roman"/>
          <w:color w:val="000000" w:themeColor="text1"/>
          <w:lang w:val="en-US"/>
        </w:rPr>
        <w:t>consider</w:t>
      </w:r>
      <w:r w:rsidRPr="002D70E4">
        <w:rPr>
          <w:rFonts w:ascii="Times New Roman" w:hAnsi="Times New Roman" w:cs="Times New Roman"/>
          <w:color w:val="000000" w:themeColor="text1"/>
          <w:lang w:val="en-US"/>
        </w:rPr>
        <w:t xml:space="preserve">  smartphones</w:t>
      </w:r>
      <w:proofErr w:type="gramEnd"/>
      <w:r w:rsidRPr="002D70E4">
        <w:rPr>
          <w:rFonts w:ascii="Times New Roman" w:hAnsi="Times New Roman" w:cs="Times New Roman"/>
          <w:color w:val="000000" w:themeColor="text1"/>
          <w:lang w:val="en-US"/>
        </w:rPr>
        <w:t xml:space="preserve"> alone which are part of the IoT, a person actively uses a smartphone for about 5hrs/day. This means that competing resources will be wasted for the rest 19hrs</w:t>
      </w:r>
      <w:r>
        <w:rPr>
          <w:rFonts w:ascii="Times New Roman" w:hAnsi="Times New Roman" w:cs="Times New Roman"/>
          <w:color w:val="000000" w:themeColor="text1"/>
          <w:lang w:val="en-US"/>
        </w:rPr>
        <w:t>!</w:t>
      </w:r>
    </w:p>
    <w:p w14:paraId="3B5357F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 top of that, the processing speed depends on the performance of the user's device. This means that applications waiting to be executed can stay idle for 19hrs/day due to the heavy queuing of applications. Therefore, Task Offloading's challenge is to find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possible</w:t>
      </w:r>
      <w:r w:rsidRPr="002D70E4">
        <w:rPr>
          <w:rFonts w:ascii="Times New Roman" w:hAnsi="Times New Roman" w:cs="Times New Roman"/>
          <w:color w:val="000000" w:themeColor="text1"/>
          <w:lang w:val="en-US"/>
        </w:rPr>
        <w:t xml:space="preserve"> server at </w:t>
      </w:r>
      <w:r w:rsidRPr="007069E0">
        <w:rPr>
          <w:rFonts w:ascii="Times New Roman" w:hAnsi="Times New Roman" w:cs="Times New Roman"/>
          <w:i/>
          <w:iCs/>
          <w:color w:val="000000" w:themeColor="text1"/>
          <w:lang w:val="en-US"/>
        </w:rPr>
        <w:t>best possible time</w:t>
      </w:r>
      <w:r w:rsidRPr="002D70E4">
        <w:rPr>
          <w:rFonts w:ascii="Times New Roman" w:hAnsi="Times New Roman" w:cs="Times New Roman"/>
          <w:color w:val="000000" w:themeColor="text1"/>
          <w:lang w:val="en-US"/>
        </w:rPr>
        <w:t xml:space="preserve"> to offload the task that is to be executed while the user is on the move. The output of the decision-making model adopted for task offloading will significantly impact application performance quality, such as the latency and execution time. The two factors that directly affect this is the </w:t>
      </w:r>
      <w:r w:rsidRPr="007069E0">
        <w:rPr>
          <w:rFonts w:ascii="Times New Roman" w:hAnsi="Times New Roman" w:cs="Times New Roman"/>
          <w:i/>
          <w:iCs/>
          <w:color w:val="000000" w:themeColor="text1"/>
          <w:lang w:val="en-US"/>
        </w:rPr>
        <w:t>current</w:t>
      </w:r>
      <w:r w:rsidRPr="002D70E4">
        <w:rPr>
          <w:rFonts w:ascii="Times New Roman" w:hAnsi="Times New Roman" w:cs="Times New Roman"/>
          <w:color w:val="000000" w:themeColor="text1"/>
          <w:lang w:val="en-US"/>
        </w:rPr>
        <w:t xml:space="preserve"> load on the MEC server and the </w:t>
      </w:r>
      <w:r w:rsidRPr="007069E0">
        <w:rPr>
          <w:rFonts w:ascii="Times New Roman" w:hAnsi="Times New Roman" w:cs="Times New Roman"/>
          <w:i/>
          <w:iCs/>
          <w:color w:val="000000" w:themeColor="text1"/>
          <w:lang w:val="en-US"/>
        </w:rPr>
        <w:t>transmission</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status</w:t>
      </w:r>
      <w:r w:rsidRPr="002D70E4">
        <w:rPr>
          <w:rFonts w:ascii="Times New Roman" w:hAnsi="Times New Roman" w:cs="Times New Roman"/>
          <w:color w:val="000000" w:themeColor="text1"/>
          <w:lang w:val="en-US"/>
        </w:rPr>
        <w:t xml:space="preserve"> between mobile device nodes and the MEC server.</w:t>
      </w:r>
    </w:p>
    <w:p w14:paraId="0762D23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Another challenge that has emerged in task offloading is when a mobile node moves </w:t>
      </w:r>
      <w:r>
        <w:rPr>
          <w:rFonts w:ascii="Times New Roman" w:hAnsi="Times New Roman" w:cs="Times New Roman"/>
          <w:color w:val="000000" w:themeColor="text1"/>
          <w:lang w:val="en-US"/>
        </w:rPr>
        <w:t>among</w:t>
      </w:r>
      <w:r w:rsidRPr="002D70E4">
        <w:rPr>
          <w:rFonts w:ascii="Times New Roman" w:hAnsi="Times New Roman" w:cs="Times New Roman"/>
          <w:color w:val="000000" w:themeColor="text1"/>
          <w:lang w:val="en-US"/>
        </w:rPr>
        <w:t xml:space="preserve"> many MEC servers. In the optimal scenario, the mobile node should find the best server to connect to at the best time based on the load on the MEC server at that time instance. The load on a deployed MEC server among a group of </w:t>
      </w:r>
      <w:r w:rsidRPr="002D70E4">
        <w:rPr>
          <w:rFonts w:ascii="Times New Roman" w:hAnsi="Times New Roman" w:cs="Times New Roman"/>
          <w:color w:val="000000" w:themeColor="text1"/>
          <w:lang w:val="en-US"/>
        </w:rPr>
        <w:lastRenderedPageBreak/>
        <w:t xml:space="preserve">servers can broadly vary. For example, at time instance t=0, many users are connected on the MEC server waiting to execute their tasks. However, at t=1, only a few users may be connected to the same MEC server making it ideal for offloading and executing tasks. Some of the questions that arise from this scenario are: </w:t>
      </w:r>
      <w:r w:rsidRPr="007069E0">
        <w:rPr>
          <w:rFonts w:ascii="Times New Roman" w:hAnsi="Times New Roman" w:cs="Times New Roman"/>
          <w:i/>
          <w:iCs/>
          <w:color w:val="000000" w:themeColor="text1"/>
          <w:lang w:val="en-US"/>
        </w:rPr>
        <w:t>When a decision for offloading is made, should we offload now or keep it for later if a better server may be found</w:t>
      </w:r>
      <w:r w:rsidRPr="002D70E4">
        <w:rPr>
          <w:rFonts w:ascii="Times New Roman" w:hAnsi="Times New Roman" w:cs="Times New Roman"/>
          <w:color w:val="000000" w:themeColor="text1"/>
          <w:lang w:val="en-US"/>
        </w:rPr>
        <w:t xml:space="preserve">? </w:t>
      </w:r>
      <w:r w:rsidRPr="007069E0">
        <w:rPr>
          <w:rFonts w:ascii="Times New Roman" w:hAnsi="Times New Roman" w:cs="Times New Roman"/>
          <w:i/>
          <w:iCs/>
          <w:color w:val="000000" w:themeColor="text1"/>
          <w:lang w:val="en-US"/>
        </w:rPr>
        <w:t>What are the chances that we can find a better server if we keep looking</w:t>
      </w:r>
      <w:r w:rsidRPr="002D70E4">
        <w:rPr>
          <w:rFonts w:ascii="Times New Roman" w:hAnsi="Times New Roman" w:cs="Times New Roman"/>
          <w:color w:val="000000" w:themeColor="text1"/>
          <w:lang w:val="en-US"/>
        </w:rPr>
        <w:t>?</w:t>
      </w:r>
    </w:p>
    <w:p w14:paraId="7526300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a scenario where a mobile node device moves between multiple MEC servers. The computation offloading decision is made by </w:t>
      </w:r>
      <w:r>
        <w:rPr>
          <w:rFonts w:ascii="Times New Roman" w:hAnsi="Times New Roman" w:cs="Times New Roman"/>
          <w:color w:val="000000" w:themeColor="text1"/>
          <w:lang w:val="en-US"/>
        </w:rPr>
        <w:t>three sequential</w:t>
      </w:r>
      <w:r w:rsidRPr="002D70E4">
        <w:rPr>
          <w:rFonts w:ascii="Times New Roman" w:hAnsi="Times New Roman" w:cs="Times New Roman"/>
          <w:color w:val="000000" w:themeColor="text1"/>
          <w:lang w:val="en-US"/>
        </w:rPr>
        <w:t xml:space="preserve"> decision-making models that can be managed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by applying the </w:t>
      </w:r>
      <w:r>
        <w:rPr>
          <w:rFonts w:ascii="Times New Roman" w:hAnsi="Times New Roman" w:cs="Times New Roman"/>
          <w:color w:val="000000" w:themeColor="text1"/>
          <w:lang w:val="en-US"/>
        </w:rPr>
        <w:t xml:space="preserve">principles of </w:t>
      </w:r>
      <w:r w:rsidRPr="002D70E4">
        <w:rPr>
          <w:rFonts w:ascii="Times New Roman" w:hAnsi="Times New Roman" w:cs="Times New Roman"/>
          <w:color w:val="000000" w:themeColor="text1"/>
          <w:lang w:val="en-US"/>
        </w:rPr>
        <w:t xml:space="preserve">Optimal Stopping </w:t>
      </w:r>
      <w:proofErr w:type="gramStart"/>
      <w:r w:rsidRPr="002D70E4">
        <w:rPr>
          <w:rFonts w:ascii="Times New Roman" w:hAnsi="Times New Roman" w:cs="Times New Roman"/>
          <w:color w:val="000000" w:themeColor="text1"/>
          <w:lang w:val="en-US"/>
        </w:rPr>
        <w:t>Theory</w:t>
      </w:r>
      <w:r>
        <w:rPr>
          <w:rFonts w:ascii="Times New Roman" w:hAnsi="Times New Roman" w:cs="Times New Roman"/>
          <w:color w:val="000000" w:themeColor="text1"/>
          <w:lang w:val="en-US"/>
        </w:rPr>
        <w:t>[</w:t>
      </w:r>
      <w:proofErr w:type="gramEnd"/>
      <w:r>
        <w:rPr>
          <w:rFonts w:ascii="Times New Roman" w:hAnsi="Times New Roman" w:cs="Times New Roman"/>
          <w:color w:val="000000" w:themeColor="text1"/>
          <w:lang w:val="en-US"/>
        </w:rPr>
        <w:t>12]</w:t>
      </w:r>
      <w:r w:rsidRPr="002D70E4">
        <w:rPr>
          <w:rFonts w:ascii="Times New Roman" w:hAnsi="Times New Roman" w:cs="Times New Roman"/>
          <w:color w:val="000000" w:themeColor="text1"/>
          <w:lang w:val="en-US"/>
        </w:rPr>
        <w:t xml:space="preserve">. We will monitor the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on real data sets of varying CPU load values at different time points. The models applied </w:t>
      </w:r>
      <w:proofErr w:type="gramStart"/>
      <w:r w:rsidRPr="002D70E4">
        <w:rPr>
          <w:rFonts w:ascii="Times New Roman" w:hAnsi="Times New Roman" w:cs="Times New Roman"/>
          <w:color w:val="000000" w:themeColor="text1"/>
          <w:lang w:val="en-US"/>
        </w:rPr>
        <w:t>have to</w:t>
      </w:r>
      <w:proofErr w:type="gramEnd"/>
      <w:r w:rsidRPr="002D70E4">
        <w:rPr>
          <w:rFonts w:ascii="Times New Roman" w:hAnsi="Times New Roman" w:cs="Times New Roman"/>
          <w:color w:val="000000" w:themeColor="text1"/>
          <w:lang w:val="en-US"/>
        </w:rPr>
        <w:t xml:space="preserve"> pick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server to offload the data at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possible time in a sequential manner to achieve the </w:t>
      </w:r>
      <w:r w:rsidRPr="007069E0">
        <w:rPr>
          <w:rFonts w:ascii="Times New Roman" w:hAnsi="Times New Roman" w:cs="Times New Roman"/>
          <w:i/>
          <w:iCs/>
          <w:color w:val="000000" w:themeColor="text1"/>
          <w:lang w:val="en-US"/>
        </w:rPr>
        <w:t>best</w:t>
      </w:r>
      <w:r w:rsidRPr="002D70E4">
        <w:rPr>
          <w:rFonts w:ascii="Times New Roman" w:hAnsi="Times New Roman" w:cs="Times New Roman"/>
          <w:color w:val="000000" w:themeColor="text1"/>
          <w:lang w:val="en-US"/>
        </w:rPr>
        <w:t xml:space="preserve"> execution of tasks possible on the MEC server. We also assume that in all </w:t>
      </w:r>
      <w:r>
        <w:rPr>
          <w:rFonts w:ascii="Times New Roman" w:hAnsi="Times New Roman" w:cs="Times New Roman"/>
          <w:color w:val="000000" w:themeColor="text1"/>
          <w:lang w:val="en-US"/>
        </w:rPr>
        <w:t xml:space="preserve">these three </w:t>
      </w:r>
      <w:r w:rsidRPr="002D70E4">
        <w:rPr>
          <w:rFonts w:ascii="Times New Roman" w:hAnsi="Times New Roman" w:cs="Times New Roman"/>
          <w:color w:val="000000" w:themeColor="text1"/>
          <w:lang w:val="en-US"/>
        </w:rPr>
        <w:t>decision-making models, when a server is discarded, we cannot return to pick it up.</w:t>
      </w:r>
    </w:p>
    <w:p w14:paraId="550DB6BD"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Contribution</w:t>
      </w:r>
    </w:p>
    <w:p w14:paraId="0A28590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House Selling </w:t>
      </w:r>
      <w:r>
        <w:rPr>
          <w:rFonts w:ascii="Times New Roman" w:hAnsi="Times New Roman" w:cs="Times New Roman"/>
          <w:color w:val="000000" w:themeColor="text1"/>
          <w:lang w:val="en-US"/>
        </w:rPr>
        <w:t xml:space="preserve">Optimal Stopping Time (OST) [5] </w:t>
      </w:r>
      <w:r w:rsidRPr="002D70E4">
        <w:rPr>
          <w:rFonts w:ascii="Times New Roman" w:hAnsi="Times New Roman" w:cs="Times New Roman"/>
          <w:color w:val="000000" w:themeColor="text1"/>
          <w:lang w:val="en-US"/>
        </w:rPr>
        <w:t xml:space="preserve">method model can be applied in different case scenarios to be integrated with decision-making applications. Our proposed model can be used efficiently on node devices and with real data. Unlike other </w:t>
      </w:r>
      <w:r>
        <w:rPr>
          <w:rFonts w:ascii="Times New Roman" w:hAnsi="Times New Roman" w:cs="Times New Roman"/>
          <w:color w:val="000000" w:themeColor="text1"/>
          <w:lang w:val="en-US"/>
        </w:rPr>
        <w:t xml:space="preserve">related work </w:t>
      </w:r>
      <w:r w:rsidRPr="002D70E4">
        <w:rPr>
          <w:rFonts w:ascii="Times New Roman" w:hAnsi="Times New Roman" w:cs="Times New Roman"/>
          <w:color w:val="000000" w:themeColor="text1"/>
          <w:lang w:val="en-US"/>
        </w:rPr>
        <w:t xml:space="preserve">done on Task Offloading, our model explicitly focuses on the CPU load value on the MEC servers. Our model can efficiently determine the best possible server to offload the tasks in most of the simulations performed in </w:t>
      </w:r>
      <w:r>
        <w:rPr>
          <w:rFonts w:ascii="Times New Roman" w:hAnsi="Times New Roman" w:cs="Times New Roman"/>
          <w:color w:val="000000" w:themeColor="text1"/>
          <w:lang w:val="en-US"/>
        </w:rPr>
        <w:t xml:space="preserve">our </w:t>
      </w:r>
      <w:r w:rsidRPr="002D70E4">
        <w:rPr>
          <w:rFonts w:ascii="Times New Roman" w:hAnsi="Times New Roman" w:cs="Times New Roman"/>
          <w:color w:val="000000" w:themeColor="text1"/>
          <w:lang w:val="en-US"/>
        </w:rPr>
        <w:t>Performance Evaluation section. The contributions of our work are:</w:t>
      </w:r>
    </w:p>
    <w:p w14:paraId="48EC89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propose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that are implemented and applied on a real </w:t>
      </w:r>
      <w:r>
        <w:rPr>
          <w:rFonts w:ascii="Times New Roman" w:hAnsi="Times New Roman" w:cs="Times New Roman"/>
          <w:color w:val="000000" w:themeColor="text1"/>
          <w:lang w:val="en-US"/>
        </w:rPr>
        <w:t xml:space="preserve">data </w:t>
      </w:r>
      <w:proofErr w:type="gramStart"/>
      <w:r w:rsidRPr="002D70E4">
        <w:rPr>
          <w:rFonts w:ascii="Times New Roman" w:hAnsi="Times New Roman" w:cs="Times New Roman"/>
          <w:color w:val="000000" w:themeColor="text1"/>
          <w:lang w:val="en-US"/>
        </w:rPr>
        <w:t>set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chance to find the optimal MEC server to offload the tasks assuming a uniform network status between the node and the server.</w:t>
      </w:r>
    </w:p>
    <w:p w14:paraId="3553CA2A"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our House Selling model to outperform our </w:t>
      </w:r>
      <w:proofErr w:type="gramStart"/>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 xml:space="preserve"> and</w:t>
      </w:r>
      <w:proofErr w:type="gramEnd"/>
      <w:r w:rsidRPr="002D70E4">
        <w:rPr>
          <w:rFonts w:ascii="Times New Roman" w:hAnsi="Times New Roman" w:cs="Times New Roman"/>
          <w:color w:val="000000" w:themeColor="text1"/>
          <w:lang w:val="en-US"/>
        </w:rPr>
        <w:t xml:space="preserve"> Secretary models</w:t>
      </w:r>
      <w:r>
        <w:rPr>
          <w:rFonts w:ascii="Times New Roman" w:hAnsi="Times New Roman" w:cs="Times New Roman"/>
          <w:color w:val="000000" w:themeColor="text1"/>
          <w:lang w:val="en-US"/>
        </w:rPr>
        <w:t xml:space="preserve"> [5] </w:t>
      </w:r>
      <w:r w:rsidRPr="002D70E4">
        <w:rPr>
          <w:rFonts w:ascii="Times New Roman" w:hAnsi="Times New Roman" w:cs="Times New Roman"/>
          <w:color w:val="000000" w:themeColor="text1"/>
          <w:lang w:val="en-US"/>
        </w:rPr>
        <w:t>and perform almost as efficiently as the problem's optimal solution.</w:t>
      </w:r>
    </w:p>
    <w:p w14:paraId="6A7F776F"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created a time series analysis tool and a simulation executable that can allow the user to set different parameters and produce a visual representation of the results.</w:t>
      </w:r>
    </w:p>
    <w:p w14:paraId="3715D6C9" w14:textId="77777777" w:rsidR="007C5404" w:rsidRPr="002D70E4" w:rsidRDefault="007C5404" w:rsidP="007C5404">
      <w:pPr>
        <w:pStyle w:val="ListParagraph"/>
        <w:numPr>
          <w:ilvl w:val="0"/>
          <w:numId w:val="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Using those results, we provide a comparative evaluation of the models against the Optimal </w:t>
      </w:r>
      <w:r>
        <w:rPr>
          <w:rFonts w:ascii="Times New Roman" w:hAnsi="Times New Roman" w:cs="Times New Roman"/>
          <w:color w:val="000000" w:themeColor="text1"/>
          <w:lang w:val="en-US"/>
        </w:rPr>
        <w:t>model</w:t>
      </w:r>
      <w:r w:rsidRPr="002D70E4">
        <w:rPr>
          <w:rFonts w:ascii="Times New Roman" w:hAnsi="Times New Roman" w:cs="Times New Roman"/>
          <w:color w:val="000000" w:themeColor="text1"/>
          <w:lang w:val="en-US"/>
        </w:rPr>
        <w:t xml:space="preserve"> and individually.</w:t>
      </w:r>
    </w:p>
    <w:p w14:paraId="5BDDA15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Related Work</w:t>
      </w:r>
    </w:p>
    <w:p w14:paraId="6083ECB5" w14:textId="77777777" w:rsidR="007C5404" w:rsidRPr="002D70E4" w:rsidRDefault="007C5404" w:rsidP="007C5404">
      <w:pPr>
        <w:jc w:val="both"/>
        <w:rPr>
          <w:rFonts w:ascii="Times New Roman" w:hAnsi="Times New Roman" w:cs="Times New Roman"/>
          <w:color w:val="000000" w:themeColor="text1"/>
          <w:lang w:val="en-US"/>
        </w:rPr>
      </w:pPr>
      <w:proofErr w:type="gramStart"/>
      <w:r w:rsidRPr="002D70E4">
        <w:rPr>
          <w:rFonts w:ascii="Times New Roman" w:hAnsi="Times New Roman" w:cs="Times New Roman"/>
          <w:color w:val="000000" w:themeColor="text1"/>
          <w:lang w:val="en-US"/>
        </w:rPr>
        <w:t>The vast majority of</w:t>
      </w:r>
      <w:proofErr w:type="gramEnd"/>
      <w:r w:rsidRPr="002D70E4">
        <w:rPr>
          <w:rFonts w:ascii="Times New Roman" w:hAnsi="Times New Roman" w:cs="Times New Roman"/>
          <w:color w:val="000000" w:themeColor="text1"/>
          <w:lang w:val="en-US"/>
        </w:rPr>
        <w:t xml:space="preserve"> the work being done on task offloading focuses on whether the task should be performed locally or offloaded to the Cloud. The approaches' main goal is to be as close as possible to the Optimal Stopping result by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execution delay and energy consumption. The work in [1] proposes an OST model that aims to address Task Offloading's problem in Mobile Edge Computing and proposes two baseline deterministic and stochastic models that will improve the challenge node mobile devices face. That is when and where they will get connected (to an edge server) to perform computing tasks.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problem addressed is to find and offload on the best candidate among a group of edge server and the best one to connect based on the load traffic and latency of each one. The OST-models proposed by the authors are compared to the </w:t>
      </w:r>
      <w:r>
        <w:rPr>
          <w:rFonts w:ascii="Times New Roman" w:hAnsi="Times New Roman" w:cs="Times New Roman"/>
          <w:color w:val="000000" w:themeColor="text1"/>
          <w:lang w:val="en-US"/>
        </w:rPr>
        <w:t>House Selling (</w:t>
      </w:r>
      <w:r w:rsidRPr="002D70E4">
        <w:rPr>
          <w:rFonts w:ascii="Times New Roman" w:hAnsi="Times New Roman" w:cs="Times New Roman"/>
          <w:color w:val="000000" w:themeColor="text1"/>
          <w:lang w:val="en-US"/>
        </w:rPr>
        <w:t>HS</w:t>
      </w:r>
      <w:r>
        <w:rPr>
          <w:rFonts w:ascii="Times New Roman" w:hAnsi="Times New Roman" w:cs="Times New Roman"/>
          <w:color w:val="000000" w:themeColor="text1"/>
          <w:lang w:val="en-US"/>
        </w:rPr>
        <w:t>)</w:t>
      </w:r>
      <w:r w:rsidRPr="002D70E4">
        <w:rPr>
          <w:rFonts w:ascii="Times New Roman" w:hAnsi="Times New Roman" w:cs="Times New Roman"/>
          <w:color w:val="000000" w:themeColor="text1"/>
          <w:lang w:val="en-US"/>
        </w:rPr>
        <w:t xml:space="preserve">, Random and </w:t>
      </w:r>
      <w:r>
        <w:rPr>
          <w:rFonts w:ascii="Times New Roman" w:hAnsi="Times New Roman" w:cs="Times New Roman"/>
          <w:color w:val="000000" w:themeColor="text1"/>
          <w:lang w:val="en-US"/>
        </w:rPr>
        <w:t>p</w:t>
      </w:r>
      <w:r w:rsidRPr="002D70E4">
        <w:rPr>
          <w:rFonts w:ascii="Times New Roman" w:hAnsi="Times New Roman" w:cs="Times New Roman"/>
          <w:color w:val="000000" w:themeColor="text1"/>
          <w:lang w:val="en-US"/>
        </w:rPr>
        <w:t>-stochastic models. In [8] motivated by the increasing demand for computation resources of IoT mobile devices caused by the creation of diverse IoT applications, the paper focuses on addressing the problem of the task offloading between I</w:t>
      </w:r>
      <w:r>
        <w:rPr>
          <w:rFonts w:ascii="Times New Roman" w:hAnsi="Times New Roman" w:cs="Times New Roman"/>
          <w:color w:val="000000" w:themeColor="text1"/>
          <w:lang w:val="en-US"/>
        </w:rPr>
        <w:t xml:space="preserve">nternet </w:t>
      </w:r>
      <w:proofErr w:type="spellStart"/>
      <w:r w:rsidRPr="002D70E4">
        <w:rPr>
          <w:rFonts w:ascii="Times New Roman" w:hAnsi="Times New Roman" w:cs="Times New Roman"/>
          <w:color w:val="000000" w:themeColor="text1"/>
          <w:lang w:val="en-US"/>
        </w:rPr>
        <w:t>M</w:t>
      </w:r>
      <w:r>
        <w:rPr>
          <w:rFonts w:ascii="Times New Roman" w:hAnsi="Times New Roman" w:cs="Times New Roman"/>
          <w:color w:val="000000" w:themeColor="text1"/>
          <w:lang w:val="en-US"/>
        </w:rPr>
        <w:t>oblile</w:t>
      </w:r>
      <w:proofErr w:type="spellEnd"/>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D</w:t>
      </w:r>
      <w:r>
        <w:rPr>
          <w:rFonts w:ascii="Times New Roman" w:hAnsi="Times New Roman" w:cs="Times New Roman"/>
          <w:color w:val="000000" w:themeColor="text1"/>
          <w:lang w:val="en-US"/>
        </w:rPr>
        <w:t>evices</w:t>
      </w:r>
      <w:r w:rsidRPr="002D70E4">
        <w:rPr>
          <w:rFonts w:ascii="Times New Roman" w:hAnsi="Times New Roman" w:cs="Times New Roman"/>
          <w:color w:val="000000" w:themeColor="text1"/>
          <w:lang w:val="en-US"/>
        </w:rPr>
        <w:t xml:space="preserve"> and the U</w:t>
      </w:r>
      <w:r>
        <w:rPr>
          <w:rFonts w:ascii="Times New Roman" w:hAnsi="Times New Roman" w:cs="Times New Roman"/>
          <w:color w:val="000000" w:themeColor="text1"/>
          <w:lang w:val="en-US"/>
        </w:rPr>
        <w:t xml:space="preserve">nmanned </w:t>
      </w:r>
      <w:r w:rsidRPr="002D70E4">
        <w:rPr>
          <w:rFonts w:ascii="Times New Roman" w:hAnsi="Times New Roman" w:cs="Times New Roman"/>
          <w:color w:val="000000" w:themeColor="text1"/>
          <w:lang w:val="en-US"/>
        </w:rPr>
        <w:t>A</w:t>
      </w:r>
      <w:r>
        <w:rPr>
          <w:rFonts w:ascii="Times New Roman" w:hAnsi="Times New Roman" w:cs="Times New Roman"/>
          <w:color w:val="000000" w:themeColor="text1"/>
          <w:lang w:val="en-US"/>
        </w:rPr>
        <w:t xml:space="preserve">erial </w:t>
      </w:r>
      <w:r w:rsidRPr="002D70E4">
        <w:rPr>
          <w:rFonts w:ascii="Times New Roman" w:hAnsi="Times New Roman" w:cs="Times New Roman"/>
          <w:color w:val="000000" w:themeColor="text1"/>
          <w:lang w:val="en-US"/>
        </w:rPr>
        <w:t>V</w:t>
      </w:r>
      <w:r>
        <w:rPr>
          <w:rFonts w:ascii="Times New Roman" w:hAnsi="Times New Roman" w:cs="Times New Roman"/>
          <w:color w:val="000000" w:themeColor="text1"/>
          <w:lang w:val="en-US"/>
        </w:rPr>
        <w:t>ehicles</w:t>
      </w:r>
      <w:r w:rsidRPr="002D70E4">
        <w:rPr>
          <w:rFonts w:ascii="Times New Roman" w:hAnsi="Times New Roman" w:cs="Times New Roman"/>
          <w:color w:val="000000" w:themeColor="text1"/>
          <w:lang w:val="en-US"/>
        </w:rPr>
        <w:t xml:space="preserve"> which aims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overall energy consumption for accomplishing the tasks. In [3], the work focuses on the problem of which tasks should be offloaded and not on where the tasks will be offloaded. Therefore, the paper's main challenge is to select the appropriate tasks to be offloaded to peers or Cloud. The model proposed in this paper to solve the problem targets two characteristics.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performance and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consumption of resources. The significance of the approach is the use of Machine Learning in a new proposed model on a Long </w:t>
      </w:r>
      <w:proofErr w:type="gramStart"/>
      <w:r w:rsidRPr="002D70E4">
        <w:rPr>
          <w:rFonts w:ascii="Times New Roman" w:hAnsi="Times New Roman" w:cs="Times New Roman"/>
          <w:color w:val="000000" w:themeColor="text1"/>
          <w:lang w:val="en-US"/>
        </w:rPr>
        <w:t>Short Term</w:t>
      </w:r>
      <w:proofErr w:type="gramEnd"/>
      <w:r w:rsidRPr="002D70E4">
        <w:rPr>
          <w:rFonts w:ascii="Times New Roman" w:hAnsi="Times New Roman" w:cs="Times New Roman"/>
          <w:color w:val="000000" w:themeColor="text1"/>
          <w:lang w:val="en-US"/>
        </w:rPr>
        <w:t xml:space="preserve"> Memory </w:t>
      </w:r>
      <w:r>
        <w:rPr>
          <w:rFonts w:ascii="Times New Roman" w:hAnsi="Times New Roman" w:cs="Times New Roman"/>
          <w:color w:val="000000" w:themeColor="text1"/>
          <w:lang w:val="en-US"/>
        </w:rPr>
        <w:t xml:space="preserve">(LSTM) </w:t>
      </w:r>
      <w:r w:rsidRPr="002D70E4">
        <w:rPr>
          <w:rFonts w:ascii="Times New Roman" w:hAnsi="Times New Roman" w:cs="Times New Roman"/>
          <w:color w:val="000000" w:themeColor="text1"/>
          <w:lang w:val="en-US"/>
        </w:rPr>
        <w:t xml:space="preserve">network that will be able to indicate which tasks should be offloaded. The intelligent scheme makes this decision based on a deep learning scheme and a rewarding mechanism. In [2] given the movement of mobile nodes between MEC servers, the paper aims to propose a model that gives the connection of a mobile node to the best edge server at the best time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w:t>
      </w:r>
      <w:proofErr w:type="spellStart"/>
      <w:r w:rsidRPr="002D70E4">
        <w:rPr>
          <w:rFonts w:ascii="Times New Roman" w:hAnsi="Times New Roman" w:cs="Times New Roman"/>
          <w:color w:val="000000" w:themeColor="text1"/>
          <w:lang w:val="en-US"/>
        </w:rPr>
        <w:t>optimise</w:t>
      </w:r>
      <w:proofErr w:type="spellEnd"/>
      <w:r w:rsidRPr="002D70E4">
        <w:rPr>
          <w:rFonts w:ascii="Times New Roman" w:hAnsi="Times New Roman" w:cs="Times New Roman"/>
          <w:color w:val="000000" w:themeColor="text1"/>
          <w:lang w:val="en-US"/>
        </w:rPr>
        <w:t xml:space="preserve"> the quality of service. The problem tackled is the offloading decision making by adopting the OST principles using real data in the experiment. Also, the optimal server/time is unknown and not provided meaning that the OST-based model can achieve a delay close to the optimal. In [7] the work focuses on the problem of moving mobile nodes such as crewless aerial vehicles, vehicular networks, data analytics and augmented reality being able to choose the ideal time and server candidate, using principles of the Optimal Stopping Theory to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the execution delay in a sequential decision manner. This study's significance is reducing execution delay for the decision-making process and how the foundations are used to reach the </w:t>
      </w:r>
      <w:r w:rsidRPr="002D70E4">
        <w:rPr>
          <w:rFonts w:ascii="Times New Roman" w:hAnsi="Times New Roman" w:cs="Times New Roman"/>
          <w:color w:val="000000" w:themeColor="text1"/>
          <w:lang w:val="en-US"/>
        </w:rPr>
        <w:lastRenderedPageBreak/>
        <w:t xml:space="preserve">optimal time and server for the moving node to connect. The work in [4] tackles the optimal </w:t>
      </w:r>
      <w:proofErr w:type="spellStart"/>
      <w:r w:rsidRPr="002D70E4">
        <w:rPr>
          <w:rFonts w:ascii="Times New Roman" w:hAnsi="Times New Roman" w:cs="Times New Roman"/>
          <w:color w:val="000000" w:themeColor="text1"/>
          <w:lang w:val="en-US"/>
        </w:rPr>
        <w:t>mulit</w:t>
      </w:r>
      <w:proofErr w:type="spellEnd"/>
      <w:r w:rsidRPr="002D70E4">
        <w:rPr>
          <w:rFonts w:ascii="Times New Roman" w:hAnsi="Times New Roman" w:cs="Times New Roman"/>
          <w:color w:val="000000" w:themeColor="text1"/>
          <w:lang w:val="en-US"/>
        </w:rPr>
        <w:t xml:space="preserve"> decision </w:t>
      </w:r>
      <w:proofErr w:type="spellStart"/>
      <w:r w:rsidRPr="002D70E4">
        <w:rPr>
          <w:rFonts w:ascii="Times New Roman" w:hAnsi="Times New Roman" w:cs="Times New Roman"/>
          <w:color w:val="000000" w:themeColor="text1"/>
          <w:lang w:val="en-US"/>
        </w:rPr>
        <w:t>movile</w:t>
      </w:r>
      <w:proofErr w:type="spellEnd"/>
      <w:r w:rsidRPr="002D70E4">
        <w:rPr>
          <w:rFonts w:ascii="Times New Roman" w:hAnsi="Times New Roman" w:cs="Times New Roman"/>
          <w:color w:val="000000" w:themeColor="text1"/>
          <w:lang w:val="en-US"/>
        </w:rPr>
        <w:t xml:space="preserve"> computation </w:t>
      </w:r>
      <w:proofErr w:type="spellStart"/>
      <w:r w:rsidRPr="002D70E4">
        <w:rPr>
          <w:rFonts w:ascii="Times New Roman" w:hAnsi="Times New Roman" w:cs="Times New Roman"/>
          <w:color w:val="000000" w:themeColor="text1"/>
          <w:lang w:val="en-US"/>
        </w:rPr>
        <w:t>offlloading</w:t>
      </w:r>
      <w:proofErr w:type="spellEnd"/>
      <w:r w:rsidRPr="002D70E4">
        <w:rPr>
          <w:rFonts w:ascii="Times New Roman" w:hAnsi="Times New Roman" w:cs="Times New Roman"/>
          <w:color w:val="000000" w:themeColor="text1"/>
          <w:lang w:val="en-US"/>
        </w:rPr>
        <w:t xml:space="preserve"> by setting hard task deadlines. The paper uses a Markovian optimal stopping theory model which is computed using dynamic programming. The proposed model is proven to be energy optimal. Unlike our approach this study aims to optimize the model in terms of energy also guaranteeing hard task deadlines. The authors in [6] assume that the offloading decisions are given and derive the closed-form expressions of the optimal transmit power and local CPU frequencies. Their algorithm is based on a </w:t>
      </w:r>
      <w:proofErr w:type="gramStart"/>
      <w:r w:rsidRPr="002D70E4">
        <w:rPr>
          <w:rFonts w:ascii="Times New Roman" w:hAnsi="Times New Roman" w:cs="Times New Roman"/>
          <w:color w:val="000000" w:themeColor="text1"/>
          <w:lang w:val="en-US"/>
        </w:rPr>
        <w:t>reduced-complexity Gibbs Sampling algorithms</w:t>
      </w:r>
      <w:proofErr w:type="gramEnd"/>
      <w:r w:rsidRPr="002D70E4">
        <w:rPr>
          <w:rFonts w:ascii="Times New Roman" w:hAnsi="Times New Roman" w:cs="Times New Roman"/>
          <w:color w:val="000000" w:themeColor="text1"/>
          <w:lang w:val="en-US"/>
        </w:rPr>
        <w:t xml:space="preserve"> to take the optimal offloading decisions. Their aim is to minimize complexity and the model achieves this efficiently. Almost </w:t>
      </w:r>
      <w:proofErr w:type="gramStart"/>
      <w:r w:rsidRPr="002D70E4">
        <w:rPr>
          <w:rFonts w:ascii="Times New Roman" w:hAnsi="Times New Roman" w:cs="Times New Roman"/>
          <w:color w:val="000000" w:themeColor="text1"/>
          <w:lang w:val="en-US"/>
        </w:rPr>
        <w:t>all of</w:t>
      </w:r>
      <w:proofErr w:type="gramEnd"/>
      <w:r w:rsidRPr="002D70E4">
        <w:rPr>
          <w:rFonts w:ascii="Times New Roman" w:hAnsi="Times New Roman" w:cs="Times New Roman"/>
          <w:color w:val="000000" w:themeColor="text1"/>
          <w:lang w:val="en-US"/>
        </w:rPr>
        <w:t xml:space="preserve"> the works above, focus on reducing energy consumption, reducing complexity and introduce new approaches to perform the decision making. Unlike these, we focus on applying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OST-based Models, sequentially and prove that we can perform as close as possible to the optimal solution of finding the best server at the best time to offload our tasks.</w:t>
      </w:r>
    </w:p>
    <w:p w14:paraId="401CD4FD"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Preliminaries</w:t>
      </w:r>
    </w:p>
    <w:p w14:paraId="2D23C3B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mathematics, the </w:t>
      </w:r>
      <w:r>
        <w:rPr>
          <w:rFonts w:ascii="Times New Roman" w:hAnsi="Times New Roman" w:cs="Times New Roman"/>
          <w:color w:val="000000" w:themeColor="text1"/>
          <w:lang w:val="en-US"/>
        </w:rPr>
        <w:t>O</w:t>
      </w:r>
      <w:r w:rsidRPr="002D70E4">
        <w:rPr>
          <w:rFonts w:ascii="Times New Roman" w:hAnsi="Times New Roman" w:cs="Times New Roman"/>
          <w:color w:val="000000" w:themeColor="text1"/>
          <w:lang w:val="en-US"/>
        </w:rPr>
        <w:t xml:space="preserve">ptimal </w:t>
      </w:r>
      <w:r>
        <w:rPr>
          <w:rFonts w:ascii="Times New Roman" w:hAnsi="Times New Roman" w:cs="Times New Roman"/>
          <w:color w:val="000000" w:themeColor="text1"/>
          <w:lang w:val="en-US"/>
        </w:rPr>
        <w:t>S</w:t>
      </w:r>
      <w:r w:rsidRPr="002D70E4">
        <w:rPr>
          <w:rFonts w:ascii="Times New Roman" w:hAnsi="Times New Roman" w:cs="Times New Roman"/>
          <w:color w:val="000000" w:themeColor="text1"/>
          <w:lang w:val="en-US"/>
        </w:rPr>
        <w:t xml:space="preserve">topping </w:t>
      </w:r>
      <w:r>
        <w:rPr>
          <w:rFonts w:ascii="Times New Roman" w:hAnsi="Times New Roman" w:cs="Times New Roman"/>
          <w:color w:val="000000" w:themeColor="text1"/>
          <w:lang w:val="en-US"/>
        </w:rPr>
        <w:t>T</w:t>
      </w:r>
      <w:r w:rsidRPr="002D70E4">
        <w:rPr>
          <w:rFonts w:ascii="Times New Roman" w:hAnsi="Times New Roman" w:cs="Times New Roman"/>
          <w:color w:val="000000" w:themeColor="text1"/>
          <w:lang w:val="en-US"/>
        </w:rPr>
        <w:t xml:space="preserve">heory </w:t>
      </w:r>
      <w:r>
        <w:rPr>
          <w:rFonts w:ascii="Times New Roman" w:hAnsi="Times New Roman" w:cs="Times New Roman"/>
          <w:color w:val="000000" w:themeColor="text1"/>
          <w:lang w:val="en-US"/>
        </w:rPr>
        <w:t xml:space="preserve">(OST) </w:t>
      </w:r>
      <w:r w:rsidRPr="002D70E4">
        <w:rPr>
          <w:rFonts w:ascii="Times New Roman" w:hAnsi="Times New Roman" w:cs="Times New Roman"/>
          <w:color w:val="000000" w:themeColor="text1"/>
          <w:lang w:val="en-US"/>
        </w:rPr>
        <w:t xml:space="preserve">or early stopping theory refers to the problem of choosing a time to stop and take a particular decision so that we can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an expected reward or </w:t>
      </w:r>
      <w:proofErr w:type="spellStart"/>
      <w:r w:rsidRPr="002D70E4">
        <w:rPr>
          <w:rFonts w:ascii="Times New Roman" w:hAnsi="Times New Roman" w:cs="Times New Roman"/>
          <w:color w:val="000000" w:themeColor="text1"/>
          <w:lang w:val="en-US"/>
        </w:rPr>
        <w:t>minimise</w:t>
      </w:r>
      <w:proofErr w:type="spellEnd"/>
      <w:r w:rsidRPr="002D70E4">
        <w:rPr>
          <w:rFonts w:ascii="Times New Roman" w:hAnsi="Times New Roman" w:cs="Times New Roman"/>
          <w:color w:val="000000" w:themeColor="text1"/>
          <w:lang w:val="en-US"/>
        </w:rPr>
        <w:t xml:space="preserve"> an expected cost.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can be found in many areas such as statistics, </w:t>
      </w:r>
      <w:proofErr w:type="gramStart"/>
      <w:r w:rsidRPr="002D70E4">
        <w:rPr>
          <w:rFonts w:ascii="Times New Roman" w:hAnsi="Times New Roman" w:cs="Times New Roman"/>
          <w:color w:val="000000" w:themeColor="text1"/>
          <w:lang w:val="en-US"/>
        </w:rPr>
        <w:t>economics</w:t>
      </w:r>
      <w:proofErr w:type="gramEnd"/>
      <w:r w:rsidRPr="002D70E4">
        <w:rPr>
          <w:rFonts w:ascii="Times New Roman" w:hAnsi="Times New Roman" w:cs="Times New Roman"/>
          <w:color w:val="000000" w:themeColor="text1"/>
          <w:lang w:val="en-US"/>
        </w:rPr>
        <w:t xml:space="preserve"> and computing science.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rule problems are associated with a sequence of random variables [X</w:t>
      </w:r>
      <w:r w:rsidRPr="00DA4AC3">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DA4AC3">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spellStart"/>
      <w:proofErr w:type="gramEnd"/>
      <w:r w:rsidRPr="002D70E4">
        <w:rPr>
          <w:rFonts w:ascii="Times New Roman" w:hAnsi="Times New Roman" w:cs="Times New Roman"/>
          <w:color w:val="000000" w:themeColor="text1"/>
          <w:lang w:val="en-US"/>
        </w:rPr>
        <w:t>X</w:t>
      </w:r>
      <w:r w:rsidRPr="00DA4AC3">
        <w:rPr>
          <w:rFonts w:ascii="Times New Roman" w:hAnsi="Times New Roman" w:cs="Times New Roman"/>
          <w:color w:val="000000" w:themeColor="text1"/>
          <w:vertAlign w:val="subscript"/>
          <w:lang w:val="en-US"/>
        </w:rPr>
        <w:t>n</w:t>
      </w:r>
      <w:proofErr w:type="spellEnd"/>
      <w:r w:rsidRPr="002D70E4">
        <w:rPr>
          <w:rFonts w:ascii="Times New Roman" w:hAnsi="Times New Roman" w:cs="Times New Roman"/>
          <w:color w:val="000000" w:themeColor="text1"/>
          <w:lang w:val="en-US"/>
        </w:rPr>
        <w:t xml:space="preserve">] and a sequence of reward functions that depend on the observed values in random variables. Given these, while observing the sequence of random variables at each step, we choose between stopping or continuing observing. If we stop observing at a given step, we receive the reward function sequence's corresponding reward. The aim is to stop at an observation where the expected reward will be as high as possible (or equivalently, expected cost as low as possible). Optimal 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models can be applied either sequentially or non-sequentially on a large set of variable observations. Sequential means that we divide our data into chunks and observe from the next position we chose to stop. Non-sequential means that we start to observe from the first position of each chunk of observation variables no matter where we chose to stop in the sequence. For our study, the models were implemented non-sequentially as we assumed uniformity of data. Some of the most common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roblems are the Secretary Problem, the Random Probability and House Selling which are the 3 models we applied and </w:t>
      </w:r>
      <w:proofErr w:type="spellStart"/>
      <w:r w:rsidRPr="002D70E4">
        <w:rPr>
          <w:rFonts w:ascii="Times New Roman" w:hAnsi="Times New Roman" w:cs="Times New Roman"/>
          <w:color w:val="000000" w:themeColor="text1"/>
          <w:lang w:val="en-US"/>
        </w:rPr>
        <w:t>optimised</w:t>
      </w:r>
      <w:proofErr w:type="spellEnd"/>
      <w:r w:rsidRPr="002D70E4">
        <w:rPr>
          <w:rFonts w:ascii="Times New Roman" w:hAnsi="Times New Roman" w:cs="Times New Roman"/>
          <w:color w:val="000000" w:themeColor="text1"/>
          <w:lang w:val="en-US"/>
        </w:rPr>
        <w:t xml:space="preserve"> in our evaluation.[11]</w:t>
      </w:r>
    </w:p>
    <w:p w14:paraId="5017A968" w14:textId="77777777" w:rsidR="007C5404" w:rsidRPr="002D70E4" w:rsidRDefault="007C5404" w:rsidP="007C5404">
      <w:pPr>
        <w:jc w:val="both"/>
        <w:rPr>
          <w:rFonts w:ascii="Times New Roman" w:hAnsi="Times New Roman" w:cs="Times New Roman"/>
          <w:color w:val="000000" w:themeColor="text1"/>
          <w:lang w:val="en-US"/>
        </w:rPr>
      </w:pPr>
      <w:r w:rsidRPr="00B86C3E">
        <w:rPr>
          <w:rFonts w:ascii="Times New Roman" w:hAnsi="Times New Roman" w:cs="Times New Roman"/>
          <w:b/>
          <w:bCs/>
          <w:i/>
          <w:iCs/>
          <w:color w:val="000000" w:themeColor="text1"/>
          <w:lang w:val="en-US"/>
        </w:rPr>
        <w:t>Definition</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[12</w:t>
      </w:r>
      <w:proofErr w:type="gramStart"/>
      <w:r w:rsidRPr="002D70E4">
        <w:rPr>
          <w:rFonts w:ascii="Times New Roman" w:hAnsi="Times New Roman" w:cs="Times New Roman"/>
          <w:color w:val="000000" w:themeColor="text1"/>
          <w:lang w:val="en-US"/>
        </w:rPr>
        <w:t>]:The</w:t>
      </w:r>
      <w:proofErr w:type="gramEnd"/>
      <w:r w:rsidRPr="002D70E4">
        <w:rPr>
          <w:rFonts w:ascii="Times New Roman" w:hAnsi="Times New Roman" w:cs="Times New Roman"/>
          <w:color w:val="000000" w:themeColor="text1"/>
          <w:lang w:val="en-US"/>
        </w:rPr>
        <w:t xml:space="preserve"> definition of the problem is given by two objects, as mentioned before.</w:t>
      </w:r>
    </w:p>
    <w:p w14:paraId="36CACC8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variables, X</w:t>
      </w:r>
      <w:r w:rsidRPr="00B86C3E">
        <w:rPr>
          <w:rFonts w:ascii="Times New Roman" w:hAnsi="Times New Roman" w:cs="Times New Roman"/>
          <w:color w:val="000000" w:themeColor="text1"/>
          <w:vertAlign w:val="subscript"/>
          <w:lang w:val="en-US"/>
        </w:rPr>
        <w:t>1</w:t>
      </w:r>
      <w:r w:rsidRPr="002D70E4">
        <w:rPr>
          <w:rFonts w:ascii="Times New Roman" w:hAnsi="Times New Roman" w:cs="Times New Roman"/>
          <w:color w:val="000000" w:themeColor="text1"/>
          <w:lang w:val="en-US"/>
        </w:rPr>
        <w:t>, X</w:t>
      </w:r>
      <w:proofErr w:type="gramStart"/>
      <w:r w:rsidRPr="00B86C3E">
        <w:rPr>
          <w:rFonts w:ascii="Times New Roman" w:hAnsi="Times New Roman" w:cs="Times New Roman"/>
          <w:color w:val="000000" w:themeColor="text1"/>
          <w:vertAlign w:val="subscript"/>
          <w:lang w:val="en-US"/>
        </w:rPr>
        <w:t>2</w:t>
      </w:r>
      <w:r w:rsidRPr="002D70E4">
        <w:rPr>
          <w:rFonts w:ascii="Times New Roman" w:hAnsi="Times New Roman" w:cs="Times New Roman"/>
          <w:color w:val="000000" w:themeColor="text1"/>
          <w:lang w:val="en-US"/>
        </w:rPr>
        <w:t>,…</w:t>
      </w:r>
      <w:proofErr w:type="gramEnd"/>
      <w:r w:rsidRPr="002D70E4">
        <w:rPr>
          <w:rFonts w:ascii="Times New Roman" w:hAnsi="Times New Roman" w:cs="Times New Roman"/>
          <w:color w:val="000000" w:themeColor="text1"/>
          <w:lang w:val="en-US"/>
        </w:rPr>
        <w:t>, where joint distribution is assumed known</w:t>
      </w:r>
    </w:p>
    <w:p w14:paraId="1D153767" w14:textId="77777777" w:rsidR="007C5404" w:rsidRPr="002D70E4" w:rsidRDefault="007C5404" w:rsidP="007C5404">
      <w:pPr>
        <w:pStyle w:val="ListParagraph"/>
        <w:numPr>
          <w:ilvl w:val="0"/>
          <w:numId w:val="10"/>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sequence of real-valued reward functions given by</w:t>
      </w:r>
    </w:p>
    <w:p w14:paraId="57442858" w14:textId="7DFFCF82" w:rsidR="00052EF1" w:rsidRPr="00052EF1" w:rsidRDefault="007C5404" w:rsidP="00052EF1">
      <w:pPr>
        <w:jc w:val="center"/>
        <w:rPr>
          <w:rFonts w:ascii="Times New Roman" w:hAnsi="Times New Roman" w:cs="Times New Roman"/>
        </w:rPr>
      </w:pPr>
      <w:r w:rsidRPr="002D70E4">
        <w:rPr>
          <w:rFonts w:ascii="Times New Roman" w:hAnsi="Times New Roman" w:cs="Times New Roman"/>
        </w:rPr>
        <w:t>y</w:t>
      </w:r>
      <w:r w:rsidRPr="00B86C3E">
        <w:rPr>
          <w:rFonts w:ascii="Times New Roman" w:hAnsi="Times New Roman" w:cs="Times New Roman"/>
          <w:vertAlign w:val="subscript"/>
        </w:rPr>
        <w:t>0</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1</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w:t>
      </w:r>
      <w:r w:rsidRPr="00B86C3E">
        <w:rPr>
          <w:rFonts w:ascii="Times New Roman" w:hAnsi="Times New Roman" w:cs="Times New Roman"/>
          <w:vertAlign w:val="subscript"/>
        </w:rPr>
        <w:t>2</w:t>
      </w:r>
      <w:r w:rsidRPr="002D70E4">
        <w:rPr>
          <w:rFonts w:ascii="Times New Roman" w:hAnsi="Times New Roman" w:cs="Times New Roman"/>
        </w:rPr>
        <w:t>(x</w:t>
      </w:r>
      <w:proofErr w:type="gramStart"/>
      <w:r w:rsidRPr="00B86C3E">
        <w:rPr>
          <w:rFonts w:ascii="Times New Roman" w:hAnsi="Times New Roman" w:cs="Times New Roman"/>
          <w:vertAlign w:val="subscript"/>
        </w:rPr>
        <w:t>1</w:t>
      </w:r>
      <w:r w:rsidRPr="002D70E4">
        <w:rPr>
          <w:rFonts w:ascii="Times New Roman" w:hAnsi="Times New Roman" w:cs="Times New Roman"/>
        </w:rPr>
        <w:t>,x</w:t>
      </w:r>
      <w:proofErr w:type="gramEnd"/>
      <w:r w:rsidRPr="00B86C3E">
        <w:rPr>
          <w:rFonts w:ascii="Times New Roman" w:hAnsi="Times New Roman" w:cs="Times New Roman"/>
          <w:vertAlign w:val="subscript"/>
        </w:rPr>
        <w:t>2</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w:t>
      </w:r>
      <w:r w:rsidR="00052EF1">
        <w:rPr>
          <w:rFonts w:ascii="Times New Roman" w:hAnsi="Times New Roman" w:cs="Times New Roman"/>
        </w:rPr>
        <w:t xml:space="preserve"> </w:t>
      </w:r>
      <w:r w:rsidRPr="002D70E4">
        <w:rPr>
          <w:rFonts w:ascii="Times New Roman" w:hAnsi="Times New Roman" w:cs="Times New Roman"/>
        </w:rPr>
        <w:t>y∞(x</w:t>
      </w:r>
      <w:r w:rsidRPr="00B86C3E">
        <w:rPr>
          <w:rFonts w:ascii="Times New Roman" w:hAnsi="Times New Roman" w:cs="Times New Roman"/>
          <w:vertAlign w:val="subscript"/>
        </w:rPr>
        <w:t>1</w:t>
      </w:r>
      <w:r w:rsidRPr="002D70E4">
        <w:rPr>
          <w:rFonts w:ascii="Times New Roman" w:hAnsi="Times New Roman" w:cs="Times New Roman"/>
        </w:rPr>
        <w:t>,x</w:t>
      </w:r>
      <w:r w:rsidRPr="00B86C3E">
        <w:rPr>
          <w:rFonts w:ascii="Times New Roman" w:hAnsi="Times New Roman" w:cs="Times New Roman"/>
          <w:vertAlign w:val="subscript"/>
        </w:rPr>
        <w:t>2</w:t>
      </w:r>
      <w:r w:rsidRPr="002D70E4">
        <w:rPr>
          <w:rFonts w:ascii="Times New Roman" w:hAnsi="Times New Roman" w:cs="Times New Roman"/>
        </w:rPr>
        <w:t>,...)</w:t>
      </w:r>
    </w:p>
    <w:p w14:paraId="2D1AC4C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Based on these two objects, the associated stopping rule problem can be described as we may</w:t>
      </w:r>
    </w:p>
    <w:p w14:paraId="76FD01A7"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Observe the sequence of variables as long as we want and for each n =</w:t>
      </w:r>
      <w:proofErr w:type="gramStart"/>
      <w:r w:rsidRPr="002D70E4">
        <w:rPr>
          <w:rFonts w:ascii="Times New Roman" w:hAnsi="Times New Roman" w:cs="Times New Roman"/>
          <w:color w:val="000000" w:themeColor="text1"/>
          <w:lang w:val="en-US"/>
        </w:rPr>
        <w:t>1,2,…</w:t>
      </w:r>
      <w:proofErr w:type="gramEnd"/>
      <w:r w:rsidRPr="002D70E4">
        <w:rPr>
          <w:rFonts w:ascii="Times New Roman" w:hAnsi="Times New Roman" w:cs="Times New Roman"/>
          <w:color w:val="000000" w:themeColor="text1"/>
          <w:lang w:val="en-US"/>
        </w:rPr>
        <w:t>, after observing the sequence, we may stop and receive the known reward.</w:t>
      </w:r>
    </w:p>
    <w:p w14:paraId="6335564E" w14:textId="77777777" w:rsidR="007C5404" w:rsidRPr="002D70E4" w:rsidRDefault="007C5404" w:rsidP="007C5404">
      <w:pPr>
        <w:pStyle w:val="ListParagraph"/>
        <w:numPr>
          <w:ilvl w:val="0"/>
          <w:numId w:val="11"/>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Continue and observe with the hope of </w:t>
      </w:r>
      <w:proofErr w:type="spellStart"/>
      <w:r w:rsidRPr="002D70E4">
        <w:rPr>
          <w:rFonts w:ascii="Times New Roman" w:hAnsi="Times New Roman" w:cs="Times New Roman"/>
          <w:color w:val="000000" w:themeColor="text1"/>
          <w:lang w:val="en-US"/>
        </w:rPr>
        <w:t>maximising</w:t>
      </w:r>
      <w:proofErr w:type="spellEnd"/>
      <w:r w:rsidRPr="002D70E4">
        <w:rPr>
          <w:rFonts w:ascii="Times New Roman" w:hAnsi="Times New Roman" w:cs="Times New Roman"/>
          <w:color w:val="000000" w:themeColor="text1"/>
          <w:lang w:val="en-US"/>
        </w:rPr>
        <w:t xml:space="preserve"> the reward </w:t>
      </w:r>
      <w:proofErr w:type="gramStart"/>
      <w:r w:rsidRPr="002D70E4">
        <w:rPr>
          <w:rFonts w:ascii="Times New Roman" w:hAnsi="Times New Roman" w:cs="Times New Roman"/>
          <w:color w:val="000000" w:themeColor="text1"/>
          <w:lang w:val="en-US"/>
        </w:rPr>
        <w:t>later on</w:t>
      </w:r>
      <w:proofErr w:type="gramEnd"/>
      <w:r w:rsidRPr="002D70E4">
        <w:rPr>
          <w:rFonts w:ascii="Times New Roman" w:hAnsi="Times New Roman" w:cs="Times New Roman"/>
          <w:color w:val="000000" w:themeColor="text1"/>
          <w:lang w:val="en-US"/>
        </w:rPr>
        <w:t>.</w:t>
      </w:r>
    </w:p>
    <w:p w14:paraId="103CEB3F" w14:textId="77777777" w:rsidR="007C5404" w:rsidRPr="002D70E4" w:rsidRDefault="007C5404" w:rsidP="007C5404">
      <w:pPr>
        <w:pStyle w:val="Heading1"/>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Server Load-based &amp; Time-optimized Task Offloading</w:t>
      </w:r>
    </w:p>
    <w:p w14:paraId="0C197B8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paper, we examine </w:t>
      </w:r>
      <w:r>
        <w:rPr>
          <w:rFonts w:ascii="Times New Roman" w:hAnsi="Times New Roman" w:cs="Times New Roman"/>
          <w:color w:val="000000" w:themeColor="text1"/>
          <w:lang w:val="en-US"/>
        </w:rPr>
        <w:t>three</w:t>
      </w:r>
      <w:r w:rsidRPr="002D70E4">
        <w:rPr>
          <w:rFonts w:ascii="Times New Roman" w:hAnsi="Times New Roman" w:cs="Times New Roman"/>
          <w:color w:val="000000" w:themeColor="text1"/>
          <w:lang w:val="en-US"/>
        </w:rPr>
        <w:t xml:space="preserve"> </w:t>
      </w:r>
      <w:r>
        <w:rPr>
          <w:rFonts w:ascii="Times New Roman" w:hAnsi="Times New Roman" w:cs="Times New Roman"/>
          <w:color w:val="000000" w:themeColor="text1"/>
          <w:lang w:val="en-US"/>
        </w:rPr>
        <w:t xml:space="preserve">optimal </w:t>
      </w:r>
      <w:r w:rsidRPr="002D70E4">
        <w:rPr>
          <w:rFonts w:ascii="Times New Roman" w:hAnsi="Times New Roman" w:cs="Times New Roman"/>
          <w:color w:val="000000" w:themeColor="text1"/>
          <w:lang w:val="en-US"/>
        </w:rPr>
        <w:t xml:space="preserve">stopping </w:t>
      </w:r>
      <w:r>
        <w:rPr>
          <w:rFonts w:ascii="Times New Roman" w:hAnsi="Times New Roman" w:cs="Times New Roman"/>
          <w:color w:val="000000" w:themeColor="text1"/>
          <w:lang w:val="en-US"/>
        </w:rPr>
        <w:t xml:space="preserve">time </w:t>
      </w:r>
      <w:r w:rsidRPr="002D70E4">
        <w:rPr>
          <w:rFonts w:ascii="Times New Roman" w:hAnsi="Times New Roman" w:cs="Times New Roman"/>
          <w:color w:val="000000" w:themeColor="text1"/>
          <w:lang w:val="en-US"/>
        </w:rPr>
        <w:t xml:space="preserve">problems by adopting principles of the Optimal Stopping Theory. These are the Random(P) Problem, the Secretary </w:t>
      </w:r>
      <w:proofErr w:type="gramStart"/>
      <w:r w:rsidRPr="002D70E4">
        <w:rPr>
          <w:rFonts w:ascii="Times New Roman" w:hAnsi="Times New Roman" w:cs="Times New Roman"/>
          <w:color w:val="000000" w:themeColor="text1"/>
          <w:lang w:val="en-US"/>
        </w:rPr>
        <w:t>Problem</w:t>
      </w:r>
      <w:proofErr w:type="gramEnd"/>
      <w:r w:rsidRPr="002D70E4">
        <w:rPr>
          <w:rFonts w:ascii="Times New Roman" w:hAnsi="Times New Roman" w:cs="Times New Roman"/>
          <w:color w:val="000000" w:themeColor="text1"/>
          <w:lang w:val="en-US"/>
        </w:rPr>
        <w:t xml:space="preserve"> and the House Selling Problem. In the performance evaluation at the end of this paper, each model's results are compared to the Optimal Solution to see how far we are from it by tweaking several parameters. The Optimal Solution of the problem is the best combination of stopping decisions that can be taken.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We get the maximum reward every time we choose to stop observing. In practice and theory, we can never achieve a better solution than the Optimal solution. Instead, we can be as close as possible.</w:t>
      </w:r>
    </w:p>
    <w:p w14:paraId="48A3860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Problem Formulation</w:t>
      </w:r>
    </w:p>
    <w:p w14:paraId="4459EB60" w14:textId="77777777" w:rsidR="007C5404" w:rsidRPr="002D70E4" w:rsidRDefault="007C5404" w:rsidP="007C5404">
      <w:pPr>
        <w:jc w:val="both"/>
        <w:rPr>
          <w:rFonts w:ascii="Times New Roman" w:hAnsi="Times New Roman" w:cs="Times New Roman"/>
          <w:noProof/>
          <w:color w:val="000000" w:themeColor="text1"/>
          <w:lang w:val="en-US"/>
        </w:rPr>
      </w:pPr>
      <w:r w:rsidRPr="002D70E4">
        <w:rPr>
          <w:rFonts w:ascii="Times New Roman" w:hAnsi="Times New Roman" w:cs="Times New Roman"/>
          <w:color w:val="000000" w:themeColor="text1"/>
          <w:lang w:val="en-US"/>
        </w:rPr>
        <w:t xml:space="preserve">The scenario envisioned in this paper is a case of Vehicular Network or Internet of Vehicles, moving along the road and where many MEC servers are distributed, </w:t>
      </w:r>
      <w:proofErr w:type="gramStart"/>
      <w:r w:rsidRPr="002D70E4">
        <w:rPr>
          <w:rFonts w:ascii="Times New Roman" w:hAnsi="Times New Roman" w:cs="Times New Roman"/>
          <w:color w:val="000000" w:themeColor="text1"/>
          <w:lang w:val="en-US"/>
        </w:rPr>
        <w:t>similar to</w:t>
      </w:r>
      <w:proofErr w:type="gramEnd"/>
      <w:r w:rsidRPr="002D70E4">
        <w:rPr>
          <w:rFonts w:ascii="Times New Roman" w:hAnsi="Times New Roman" w:cs="Times New Roman"/>
          <w:color w:val="000000" w:themeColor="text1"/>
          <w:lang w:val="en-US"/>
        </w:rPr>
        <w:t xml:space="preserve"> the way studied and presented in [9]</w:t>
      </w:r>
      <w:r>
        <w:rPr>
          <w:rFonts w:ascii="Times New Roman" w:hAnsi="Times New Roman" w:cs="Times New Roman"/>
          <w:color w:val="000000" w:themeColor="text1"/>
          <w:lang w:val="en-US"/>
        </w:rPr>
        <w:t xml:space="preserve"> as shown in </w:t>
      </w:r>
      <w:r w:rsidRPr="002D70E4">
        <w:rPr>
          <w:rFonts w:ascii="Times New Roman" w:hAnsi="Times New Roman" w:cs="Times New Roman"/>
          <w:color w:val="000000" w:themeColor="text1"/>
          <w:lang w:val="en-US"/>
        </w:rPr>
        <w:t>Figure 1. The MEC servers along the road provide computing resources for vehicles on the move, to offload and perform computing tasks. Such tasks involve map rendering, image recognition or data analytic tasks. Similarly, tasks can be generated by smartphones from the passengers in the cars. The connection between a MEC server and a vehicle on the road is established wirelessly over the Cellular Network. At each time instance, there is a load value L on each server</w:t>
      </w:r>
      <w:r>
        <w:rPr>
          <w:rFonts w:ascii="Times New Roman" w:hAnsi="Times New Roman" w:cs="Times New Roman"/>
          <w:color w:val="000000" w:themeColor="text1"/>
          <w:lang w:val="en-US"/>
        </w:rPr>
        <w:t xml:space="preserve">, which is a random variable in our </w:t>
      </w:r>
      <w:proofErr w:type="spellStart"/>
      <w:r>
        <w:rPr>
          <w:rFonts w:ascii="Times New Roman" w:hAnsi="Times New Roman" w:cs="Times New Roman"/>
          <w:color w:val="000000" w:themeColor="text1"/>
          <w:lang w:val="en-US"/>
        </w:rPr>
        <w:t>contexr</w:t>
      </w:r>
      <w:proofErr w:type="spellEnd"/>
      <w:r w:rsidRPr="002D70E4">
        <w:rPr>
          <w:rFonts w:ascii="Times New Roman" w:hAnsi="Times New Roman" w:cs="Times New Roman"/>
          <w:color w:val="000000" w:themeColor="text1"/>
          <w:lang w:val="en-US"/>
        </w:rPr>
        <w:t xml:space="preserve">. In simpler words, what L means is how crowded a server is, of users connected, waiting to execute their tasks. The higher the load, the more crowded a server is. When a MEC server is heavily packed and loaded with users, the transmission delay from the user to the server and back increases. One can </w:t>
      </w:r>
      <w:r w:rsidRPr="002D70E4">
        <w:rPr>
          <w:rFonts w:ascii="Times New Roman" w:hAnsi="Times New Roman" w:cs="Times New Roman"/>
          <w:color w:val="000000" w:themeColor="text1"/>
          <w:lang w:val="en-US"/>
        </w:rPr>
        <w:lastRenderedPageBreak/>
        <w:t xml:space="preserve">think of the transmission delay as the expected time for a user to offload the task and receive the back results. Our approach to this problem in this paper aims to </w:t>
      </w:r>
      <w:proofErr w:type="spellStart"/>
      <w:r w:rsidRPr="00DA4AC3">
        <w:rPr>
          <w:rFonts w:ascii="Times New Roman" w:hAnsi="Times New Roman" w:cs="Times New Roman"/>
          <w:i/>
          <w:iCs/>
          <w:color w:val="000000" w:themeColor="text1"/>
          <w:lang w:val="en-US"/>
        </w:rPr>
        <w:t>minimise</w:t>
      </w:r>
      <w:proofErr w:type="spellEnd"/>
      <w:r w:rsidRPr="002D70E4">
        <w:rPr>
          <w:rFonts w:ascii="Times New Roman" w:hAnsi="Times New Roman" w:cs="Times New Roman"/>
          <w:color w:val="000000" w:themeColor="text1"/>
          <w:lang w:val="en-US"/>
        </w:rPr>
        <w:t xml:space="preserve"> </w:t>
      </w:r>
      <w:r w:rsidRPr="00DA4AC3">
        <w:rPr>
          <w:rFonts w:ascii="Times New Roman" w:hAnsi="Times New Roman" w:cs="Times New Roman"/>
          <w:i/>
          <w:iCs/>
          <w:color w:val="000000" w:themeColor="text1"/>
          <w:lang w:val="en-US"/>
        </w:rPr>
        <w:t xml:space="preserve">this transmission delay by adopting models that can pick the best possible server with the least load (least crowded) to </w:t>
      </w:r>
      <w:proofErr w:type="spellStart"/>
      <w:r w:rsidRPr="00DA4AC3">
        <w:rPr>
          <w:rFonts w:ascii="Times New Roman" w:hAnsi="Times New Roman" w:cs="Times New Roman"/>
          <w:i/>
          <w:iCs/>
          <w:color w:val="000000" w:themeColor="text1"/>
          <w:lang w:val="en-US"/>
        </w:rPr>
        <w:t>minimise</w:t>
      </w:r>
      <w:proofErr w:type="spellEnd"/>
      <w:r w:rsidRPr="00DA4AC3">
        <w:rPr>
          <w:rFonts w:ascii="Times New Roman" w:hAnsi="Times New Roman" w:cs="Times New Roman"/>
          <w:i/>
          <w:iCs/>
          <w:color w:val="000000" w:themeColor="text1"/>
          <w:lang w:val="en-US"/>
        </w:rPr>
        <w:t xml:space="preserve"> the transmission delay.</w:t>
      </w:r>
      <w:r w:rsidRPr="002D70E4">
        <w:rPr>
          <w:rFonts w:ascii="Times New Roman" w:hAnsi="Times New Roman" w:cs="Times New Roman"/>
          <w:color w:val="000000" w:themeColor="text1"/>
          <w:lang w:val="en-US"/>
        </w:rPr>
        <w:t xml:space="preserve"> Hereafter, the time needed to upload the data on the server, process and return the result as fast as possible. This is achieved by finding the best possible server with the lowest load CPU load L to offload our tasks.</w:t>
      </w:r>
    </w:p>
    <w:p w14:paraId="48A78F20" w14:textId="77777777" w:rsidR="007C5404" w:rsidRPr="002D70E4" w:rsidRDefault="007C5404" w:rsidP="007C5404">
      <w:pPr>
        <w:keepNext/>
        <w:jc w:val="both"/>
        <w:rPr>
          <w:rFonts w:ascii="Times New Roman" w:hAnsi="Times New Roman" w:cs="Times New Roman"/>
        </w:rPr>
      </w:pPr>
      <w:r w:rsidRPr="002D70E4">
        <w:rPr>
          <w:rFonts w:ascii="Times New Roman" w:hAnsi="Times New Roman" w:cs="Times New Roman"/>
          <w:noProof/>
          <w:color w:val="000000" w:themeColor="text1"/>
          <w:lang w:val="en-US"/>
        </w:rPr>
        <w:drawing>
          <wp:inline distT="0" distB="0" distL="0" distR="0" wp14:anchorId="23D81783" wp14:editId="340AB337">
            <wp:extent cx="3104159" cy="1512277"/>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cstate="print">
                      <a:extLst>
                        <a:ext uri="{28A0092B-C50C-407E-A947-70E740481C1C}">
                          <a14:useLocalDpi xmlns:a14="http://schemas.microsoft.com/office/drawing/2010/main" val="0"/>
                        </a:ext>
                      </a:extLst>
                    </a:blip>
                    <a:srcRect t="26615"/>
                    <a:stretch>
                      <a:fillRect/>
                    </a:stretch>
                  </pic:blipFill>
                  <pic:spPr bwMode="auto">
                    <a:xfrm>
                      <a:off x="0" y="0"/>
                      <a:ext cx="3124667" cy="1522268"/>
                    </a:xfrm>
                    <a:prstGeom prst="rect">
                      <a:avLst/>
                    </a:prstGeom>
                    <a:ln>
                      <a:noFill/>
                    </a:ln>
                    <a:extLst>
                      <a:ext uri="{53640926-AAD7-44D8-BBD7-CCE9431645EC}">
                        <a14:shadowObscured xmlns:a14="http://schemas.microsoft.com/office/drawing/2010/main"/>
                      </a:ext>
                    </a:extLst>
                  </pic:spPr>
                </pic:pic>
              </a:graphicData>
            </a:graphic>
          </wp:inline>
        </w:drawing>
      </w:r>
    </w:p>
    <w:p w14:paraId="5F2AA2E1"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lang w:val="en-AU"/>
        </w:rPr>
        <w:t xml:space="preserve">: Car passing through MEC </w:t>
      </w:r>
      <w:proofErr w:type="gramStart"/>
      <w:r w:rsidRPr="002D70E4">
        <w:rPr>
          <w:rFonts w:ascii="Times New Roman" w:hAnsi="Times New Roman" w:cs="Times New Roman"/>
          <w:lang w:val="en-AU"/>
        </w:rPr>
        <w:t>servers</w:t>
      </w:r>
      <w:proofErr w:type="gramEnd"/>
    </w:p>
    <w:p w14:paraId="01B76CE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Once a task is generated and needs to be offloaded on the MEC server, the node user passes through several servers ready to access the computation task. To do so, the current load of the server needs to be checked. When a server is picked up, then the observ</w:t>
      </w:r>
      <w:r>
        <w:rPr>
          <w:rFonts w:ascii="Times New Roman" w:hAnsi="Times New Roman" w:cs="Times New Roman"/>
          <w:color w:val="000000" w:themeColor="text1"/>
          <w:lang w:val="en-US"/>
        </w:rPr>
        <w:t>ation</w:t>
      </w:r>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stops</w:t>
      </w:r>
      <w:proofErr w:type="gramEnd"/>
      <w:r w:rsidRPr="002D70E4">
        <w:rPr>
          <w:rFonts w:ascii="Times New Roman" w:hAnsi="Times New Roman" w:cs="Times New Roman"/>
          <w:color w:val="000000" w:themeColor="text1"/>
          <w:lang w:val="en-US"/>
        </w:rPr>
        <w:t xml:space="preserve"> and the rest of the servers are discarded</w:t>
      </w:r>
      <w:r>
        <w:rPr>
          <w:rFonts w:ascii="Times New Roman" w:hAnsi="Times New Roman" w:cs="Times New Roman"/>
          <w:color w:val="000000" w:themeColor="text1"/>
          <w:lang w:val="en-US"/>
        </w:rPr>
        <w:t xml:space="preserve"> (are not considered by the mobile node anymore)</w:t>
      </w:r>
      <w:r w:rsidRPr="002D70E4">
        <w:rPr>
          <w:rFonts w:ascii="Times New Roman" w:hAnsi="Times New Roman" w:cs="Times New Roman"/>
          <w:color w:val="000000" w:themeColor="text1"/>
          <w:lang w:val="en-US"/>
        </w:rPr>
        <w:t>. However, if the model chooses to discard a server while observing and move to the next one, it cannot return to it</w:t>
      </w:r>
      <w:r>
        <w:rPr>
          <w:rFonts w:ascii="Times New Roman" w:hAnsi="Times New Roman" w:cs="Times New Roman"/>
          <w:color w:val="000000" w:themeColor="text1"/>
          <w:lang w:val="en-US"/>
        </w:rPr>
        <w:t xml:space="preserve"> (e.g., imaging the scenario in Figure 1 where the car/vehicle cannot abruptly do the reverse while driving in one specific lane/direction)</w:t>
      </w:r>
      <w:r w:rsidRPr="002D70E4">
        <w:rPr>
          <w:rFonts w:ascii="Times New Roman" w:hAnsi="Times New Roman" w:cs="Times New Roman"/>
          <w:color w:val="000000" w:themeColor="text1"/>
          <w:lang w:val="en-US"/>
        </w:rPr>
        <w:t xml:space="preserve">. Therefore, our approach's main objective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probability of offloading the tasks to the best possible server with the least load in every run. To formulate our problem and apply our proposed solution, we made the two following critical assumptions:</w:t>
      </w:r>
    </w:p>
    <w:p w14:paraId="74DA9C1B" w14:textId="77777777" w:rsidR="007C5404" w:rsidRDefault="007C5404" w:rsidP="007C5404">
      <w:pPr>
        <w:jc w:val="both"/>
        <w:rPr>
          <w:rFonts w:ascii="Times New Roman" w:hAnsi="Times New Roman" w:cs="Times New Roman"/>
          <w:color w:val="000000" w:themeColor="text1"/>
          <w:lang w:val="en-US"/>
        </w:rPr>
      </w:pPr>
      <w:r w:rsidRPr="00DA4AC3">
        <w:rPr>
          <w:rFonts w:ascii="Times New Roman" w:hAnsi="Times New Roman" w:cs="Times New Roman"/>
          <w:color w:val="000000" w:themeColor="text1"/>
          <w:lang w:val="en-US"/>
        </w:rPr>
        <w:t>A1: The network status between all the servers and the node users is uniform</w:t>
      </w:r>
      <w:r>
        <w:rPr>
          <w:rFonts w:ascii="Times New Roman" w:hAnsi="Times New Roman" w:cs="Times New Roman"/>
          <w:color w:val="000000" w:themeColor="text1"/>
          <w:lang w:val="en-US"/>
        </w:rPr>
        <w:t xml:space="preserve">ly </w:t>
      </w:r>
      <w:proofErr w:type="spellStart"/>
      <w:r>
        <w:rPr>
          <w:rFonts w:ascii="Times New Roman" w:hAnsi="Times New Roman" w:cs="Times New Roman"/>
          <w:color w:val="000000" w:themeColor="text1"/>
          <w:lang w:val="en-US"/>
        </w:rPr>
        <w:t>distirbuted</w:t>
      </w:r>
      <w:proofErr w:type="spellEnd"/>
      <w:r w:rsidRPr="00DA4AC3">
        <w:rPr>
          <w:rFonts w:ascii="Times New Roman" w:hAnsi="Times New Roman" w:cs="Times New Roman"/>
          <w:color w:val="000000" w:themeColor="text1"/>
          <w:lang w:val="en-US"/>
        </w:rPr>
        <w:t>.</w:t>
      </w:r>
    </w:p>
    <w:p w14:paraId="01A3BA1E"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A2: </w:t>
      </w:r>
      <w:r w:rsidRPr="002D70E4">
        <w:rPr>
          <w:rFonts w:ascii="Times New Roman" w:hAnsi="Times New Roman" w:cs="Times New Roman"/>
          <w:color w:val="000000" w:themeColor="text1"/>
          <w:lang w:val="en-US"/>
        </w:rPr>
        <w:t>When a server is discarded, it cannot be rechecked</w:t>
      </w:r>
      <w:r>
        <w:rPr>
          <w:rFonts w:ascii="Times New Roman" w:hAnsi="Times New Roman" w:cs="Times New Roman"/>
          <w:color w:val="000000" w:themeColor="text1"/>
          <w:lang w:val="en-US"/>
        </w:rPr>
        <w:t>, that is, no recall is allowed</w:t>
      </w:r>
      <w:r w:rsidRPr="002D70E4">
        <w:rPr>
          <w:rFonts w:ascii="Times New Roman" w:hAnsi="Times New Roman" w:cs="Times New Roman"/>
          <w:color w:val="000000" w:themeColor="text1"/>
          <w:lang w:val="en-US"/>
        </w:rPr>
        <w:t>.</w:t>
      </w:r>
    </w:p>
    <w:p w14:paraId="0127B02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OST-based Decision-Making Models</w:t>
      </w:r>
    </w:p>
    <w:p w14:paraId="6A9D4B77"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Random</w:t>
      </w:r>
      <w:r>
        <w:rPr>
          <w:rFonts w:ascii="Times New Roman" w:hAnsi="Times New Roman" w:cs="Times New Roman"/>
          <w:color w:val="000000" w:themeColor="text1"/>
          <w:lang w:val="en-US"/>
        </w:rPr>
        <w:t xml:space="preserve"> </w:t>
      </w:r>
      <w:r w:rsidRPr="002D70E4">
        <w:rPr>
          <w:rFonts w:ascii="Times New Roman" w:hAnsi="Times New Roman" w:cs="Times New Roman"/>
          <w:color w:val="000000" w:themeColor="text1"/>
          <w:lang w:val="en-US"/>
        </w:rPr>
        <w:t>(P) Model</w:t>
      </w:r>
    </w:p>
    <w:p w14:paraId="2F64F94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random probability model or Random(P) relies on a probability P and a randomly generated float number x to decide whether to offload on a MEC server or keep observing. Unlike the other two Optimal Stopping models we implement, the random probability model does not consider the MEC servers' load value to make this decision. Whether the model will stop and offload on a MEC server or keep looking is based on how high the simulation's probability has been set and the random </w:t>
      </w:r>
      <w:r>
        <w:rPr>
          <w:rFonts w:ascii="Times New Roman" w:hAnsi="Times New Roman" w:cs="Times New Roman"/>
          <w:color w:val="000000" w:themeColor="text1"/>
          <w:lang w:val="en-US"/>
        </w:rPr>
        <w:t xml:space="preserve">variable </w:t>
      </w:r>
      <w:r w:rsidRPr="002D70E4">
        <w:rPr>
          <w:rFonts w:ascii="Times New Roman" w:hAnsi="Times New Roman" w:cs="Times New Roman"/>
          <w:color w:val="000000" w:themeColor="text1"/>
          <w:lang w:val="en-US"/>
        </w:rPr>
        <w:t>x's value.</w:t>
      </w:r>
    </w:p>
    <w:p w14:paraId="4FBB9FE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random probability model takes a sequence of N</w:t>
      </w:r>
      <w:r>
        <w:rPr>
          <w:rFonts w:ascii="Times New Roman" w:hAnsi="Times New Roman" w:cs="Times New Roman"/>
          <w:color w:val="000000" w:themeColor="text1"/>
          <w:lang w:val="en-US"/>
        </w:rPr>
        <w:t>&gt;0</w:t>
      </w:r>
      <w:r w:rsidRPr="002D70E4">
        <w:rPr>
          <w:rFonts w:ascii="Times New Roman" w:hAnsi="Times New Roman" w:cs="Times New Roman"/>
          <w:color w:val="000000" w:themeColor="text1"/>
          <w:lang w:val="en-US"/>
        </w:rPr>
        <w:t xml:space="preserve"> variable observations, which are the MEC servers available. Each server holds a load that does not affect the model's decision-making in implementing this model. Before applying the model on the data and start the simulation, we set a fixed probability P and a function which generates a random floating number x </w:t>
      </w:r>
      <w:proofErr w:type="gramStart"/>
      <w:r w:rsidRPr="002D70E4">
        <w:rPr>
          <w:rFonts w:ascii="Times New Roman" w:hAnsi="Times New Roman" w:cs="Times New Roman"/>
          <w:color w:val="000000" w:themeColor="text1"/>
          <w:lang w:val="en-US"/>
        </w:rPr>
        <w:t>in a given</w:t>
      </w:r>
      <w:proofErr w:type="gramEnd"/>
      <w:r w:rsidRPr="002D70E4">
        <w:rPr>
          <w:rFonts w:ascii="Times New Roman" w:hAnsi="Times New Roman" w:cs="Times New Roman"/>
          <w:color w:val="000000" w:themeColor="text1"/>
          <w:lang w:val="en-US"/>
        </w:rPr>
        <w:t xml:space="preserve"> range. In the first run, the model will look at the first entry of N, that is N1. If the probability P is greater than the random number x, then the model will stop and offload on that server. If the above condition is not satisfied, the model will discard the server and move to the next one, generate a new random number x and then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again. As we can see, the load on the MEC server currently under consideration is not </w:t>
      </w:r>
      <w:proofErr w:type="gramStart"/>
      <w:r w:rsidRPr="002D70E4">
        <w:rPr>
          <w:rFonts w:ascii="Times New Roman" w:hAnsi="Times New Roman" w:cs="Times New Roman"/>
          <w:color w:val="000000" w:themeColor="text1"/>
          <w:lang w:val="en-US"/>
        </w:rPr>
        <w:t>taken into account</w:t>
      </w:r>
      <w:proofErr w:type="gramEnd"/>
      <w:r w:rsidRPr="002D70E4">
        <w:rPr>
          <w:rFonts w:ascii="Times New Roman" w:hAnsi="Times New Roman" w:cs="Times New Roman"/>
          <w:color w:val="000000" w:themeColor="text1"/>
          <w:lang w:val="en-US"/>
        </w:rPr>
        <w:t xml:space="preserve"> when deciding whether to offload or not. Mathematically speaking, if we suppose that the random floating number x will be set in the range [0,1], then the higher we set the probability P means that there is also a higher probability that the model will satisfy p&gt;x. </w:t>
      </w:r>
      <w:proofErr w:type="gramStart"/>
      <w:r w:rsidRPr="002D70E4">
        <w:rPr>
          <w:rFonts w:ascii="Times New Roman" w:hAnsi="Times New Roman" w:cs="Times New Roman"/>
          <w:color w:val="000000" w:themeColor="text1"/>
          <w:lang w:val="en-US"/>
        </w:rPr>
        <w:t>Thus</w:t>
      </w:r>
      <w:proofErr w:type="gramEnd"/>
      <w:r w:rsidRPr="002D70E4">
        <w:rPr>
          <w:rFonts w:ascii="Times New Roman" w:hAnsi="Times New Roman" w:cs="Times New Roman"/>
          <w:color w:val="000000" w:themeColor="text1"/>
          <w:lang w:val="en-US"/>
        </w:rPr>
        <w:t xml:space="preserve"> stop and offload, i.e., early stopping when looking at server. The same occurs when we make the range of the random floating number x smaller. The opposite happens when we make the probability smaller or widen the range of the random floating number. The best approach is to set a reasonable range for the floating number x and a challenging probability of equal chances of being greater or less than x.</w:t>
      </w:r>
    </w:p>
    <w:p w14:paraId="6BF2914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our </w:t>
      </w:r>
      <w:r>
        <w:rPr>
          <w:rFonts w:ascii="Times New Roman" w:hAnsi="Times New Roman" w:cs="Times New Roman"/>
          <w:color w:val="000000" w:themeColor="text1"/>
          <w:lang w:val="en-US"/>
        </w:rPr>
        <w:t>experiments</w:t>
      </w:r>
      <w:r w:rsidRPr="002D70E4">
        <w:rPr>
          <w:rFonts w:ascii="Times New Roman" w:hAnsi="Times New Roman" w:cs="Times New Roman"/>
          <w:color w:val="000000" w:themeColor="text1"/>
          <w:lang w:val="en-US"/>
        </w:rPr>
        <w:t xml:space="preserve">, we take chunks of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 xml:space="preserve">100 servers each. We set the range between 0 and 1 and provide several probability values P to examine the model's </w:t>
      </w:r>
      <w:proofErr w:type="spellStart"/>
      <w:r w:rsidRPr="002D70E4">
        <w:rPr>
          <w:rFonts w:ascii="Times New Roman" w:hAnsi="Times New Roman" w:cs="Times New Roman"/>
          <w:color w:val="000000" w:themeColor="text1"/>
          <w:lang w:val="en-US"/>
        </w:rPr>
        <w:t>behaviour</w:t>
      </w:r>
      <w:proofErr w:type="spellEnd"/>
      <w:r w:rsidRPr="002D70E4">
        <w:rPr>
          <w:rFonts w:ascii="Times New Roman" w:hAnsi="Times New Roman" w:cs="Times New Roman"/>
          <w:color w:val="000000" w:themeColor="text1"/>
          <w:lang w:val="en-US"/>
        </w:rPr>
        <w:t xml:space="preserve"> as the load is not involved in our decision-making models. We give the values of P = [0.05, 0.1, 0.2, 0.3, 0.5]. Our algorithm in Algorithm 1 uses the value of P and the random floating number x to pick the server on which the tasks will be offloaded.</w:t>
      </w:r>
    </w:p>
    <w:p w14:paraId="53BD00C7"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198A086B" wp14:editId="534C1939">
            <wp:extent cx="3088184" cy="2565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3100486" cy="2575619"/>
                    </a:xfrm>
                    <a:prstGeom prst="rect">
                      <a:avLst/>
                    </a:prstGeom>
                  </pic:spPr>
                </pic:pic>
              </a:graphicData>
            </a:graphic>
          </wp:inline>
        </w:drawing>
      </w:r>
    </w:p>
    <w:p w14:paraId="14D3A8F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Secretary Model</w:t>
      </w:r>
    </w:p>
    <w:p w14:paraId="1706AB7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Secretary </w:t>
      </w:r>
      <w:r>
        <w:rPr>
          <w:rFonts w:ascii="Times New Roman" w:hAnsi="Times New Roman" w:cs="Times New Roman"/>
          <w:color w:val="000000" w:themeColor="text1"/>
          <w:lang w:val="en-US"/>
        </w:rPr>
        <w:t xml:space="preserve">OST problem [16] </w:t>
      </w:r>
      <w:r w:rsidRPr="002D70E4">
        <w:rPr>
          <w:rFonts w:ascii="Times New Roman" w:hAnsi="Times New Roman" w:cs="Times New Roman"/>
          <w:color w:val="000000" w:themeColor="text1"/>
          <w:lang w:val="en-US"/>
        </w:rPr>
        <w:t xml:space="preserve">is the most common example of Optimal Stopping </w:t>
      </w:r>
      <w:r>
        <w:rPr>
          <w:rFonts w:ascii="Times New Roman" w:hAnsi="Times New Roman" w:cs="Times New Roman"/>
          <w:color w:val="000000" w:themeColor="text1"/>
          <w:lang w:val="en-US"/>
        </w:rPr>
        <w:t>Time p</w:t>
      </w:r>
      <w:r w:rsidRPr="002D70E4">
        <w:rPr>
          <w:rFonts w:ascii="Times New Roman" w:hAnsi="Times New Roman" w:cs="Times New Roman"/>
          <w:color w:val="000000" w:themeColor="text1"/>
          <w:lang w:val="en-US"/>
        </w:rPr>
        <w:t xml:space="preserve">roblem. As the name of the problem states, an administrator wants to </w:t>
      </w:r>
      <w:r w:rsidRPr="002D70E4">
        <w:rPr>
          <w:rFonts w:ascii="Times New Roman" w:hAnsi="Times New Roman" w:cs="Times New Roman"/>
          <w:color w:val="000000" w:themeColor="text1"/>
          <w:lang w:val="en-US"/>
        </w:rPr>
        <w:lastRenderedPageBreak/>
        <w:t xml:space="preserve">hire the best secretary out of N applicants' sample. The order the applicants are interviewed is one at a time, and when an applicant is discarded cannot be reviewed. This means a decision for each applicant is taken immediately after interviewed. In this scenario, the administrator can evaluate and rank each seen secretary's quality and ability, but not those of the yet unseen applicants. The challenge here is to adapt an optimal strategy to find the best time to stop reviewing applicants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selecting the best. This approach's difficulty is that the decision needs to be made immediately after interviewing a secretary applicant. Using this context, we can apply this scenario to our case, taking candidates to be a group of </w:t>
      </w:r>
      <w:proofErr w:type="gramStart"/>
      <w:r w:rsidRPr="002D70E4">
        <w:rPr>
          <w:rFonts w:ascii="Times New Roman" w:hAnsi="Times New Roman" w:cs="Times New Roman"/>
          <w:color w:val="000000" w:themeColor="text1"/>
          <w:lang w:val="en-US"/>
        </w:rPr>
        <w:t>N</w:t>
      </w:r>
      <w:proofErr w:type="gramEnd"/>
      <w:r w:rsidRPr="002D70E4">
        <w:rPr>
          <w:rFonts w:ascii="Times New Roman" w:hAnsi="Times New Roman" w:cs="Times New Roman"/>
          <w:color w:val="000000" w:themeColor="text1"/>
          <w:lang w:val="en-US"/>
        </w:rPr>
        <w:t xml:space="preserve"> MEC servers available for task offloading. The algorithm needs to find the best possible server candidate to offload the tasks to achieve optimality of task execution based on the current load of the specific server chosen.[14]</w:t>
      </w:r>
    </w:p>
    <w:p w14:paraId="75EC6E29"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Secretary Problem</w:t>
      </w:r>
    </w:p>
    <w:p w14:paraId="0A4AFFC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terms of solving the Secretary Problem and discovering which approach to follow, the example in [16], and scan through the first r MEC servers and then choose the first option that is better than any of the MEC servers in [1, r]. Assume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is the greatest integer and occurs at n+1. For this approach to return the best option in the sequence, the following two conditions must hold.</w:t>
      </w:r>
    </w:p>
    <w:p w14:paraId="7A422F1B"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maximum integer cannot be in [</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If yes, then we lose because we are missing the best option.</w:t>
      </w:r>
    </w:p>
    <w:p w14:paraId="58160E27" w14:textId="77777777" w:rsidR="007C5404" w:rsidRPr="002D70E4" w:rsidRDefault="007C5404" w:rsidP="007C5404">
      <w:pPr>
        <w:pStyle w:val="ListParagraph"/>
        <w:numPr>
          <w:ilvl w:val="0"/>
          <w:numId w:val="4"/>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max([</w:t>
      </w:r>
      <w:proofErr w:type="gramStart"/>
      <w:r w:rsidRPr="002D70E4">
        <w:rPr>
          <w:rFonts w:ascii="Times New Roman" w:hAnsi="Times New Roman" w:cs="Times New Roman"/>
          <w:color w:val="000000" w:themeColor="text1"/>
          <w:lang w:val="en-US"/>
        </w:rPr>
        <w:t>1,r</w:t>
      </w:r>
      <w:proofErr w:type="gramEnd"/>
      <w:r w:rsidRPr="002D70E4">
        <w:rPr>
          <w:rFonts w:ascii="Times New Roman" w:hAnsi="Times New Roman" w:cs="Times New Roman"/>
          <w:color w:val="000000" w:themeColor="text1"/>
          <w:lang w:val="en-US"/>
        </w:rPr>
        <w:t>) == max([1,n]) must be true.</w:t>
      </w:r>
    </w:p>
    <w:p w14:paraId="6129C502"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Thus, to calculate our approach's effectiveness, we need to know the probability that both will hold. Given some n, the probability is:</w:t>
      </w:r>
    </w:p>
    <w:p w14:paraId="1A77CB93" w14:textId="77777777" w:rsidR="007C5404" w:rsidRPr="002D70E4" w:rsidRDefault="00EB3A47" w:rsidP="007C5404">
      <w:pPr>
        <w:jc w:val="center"/>
        <w:rPr>
          <w:rFonts w:ascii="Times New Roman" w:eastAsiaTheme="minorEastAsia" w:hAnsi="Times New Roman" w:cs="Times New Roman"/>
          <w:color w:val="000000" w:themeColor="text1"/>
          <w:lang w:val="en-US"/>
        </w:rPr>
      </w:pPr>
      <m:oMath>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(1)</w:t>
      </w:r>
    </w:p>
    <w:p w14:paraId="00C984D2"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w:t>
      </w:r>
      <w:r w:rsidRPr="002D70E4">
        <w:rPr>
          <w:rFonts w:ascii="Times New Roman" w:hAnsi="Times New Roman" w:cs="Times New Roman"/>
          <w:color w:val="000000" w:themeColor="text1"/>
          <w:lang w:val="en-US"/>
        </w:rPr>
        <w:t>here:</w:t>
      </w:r>
    </w:p>
    <w:p w14:paraId="4DF92B87"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1/N = probability that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occurs at n+1</w:t>
      </w:r>
    </w:p>
    <w:p w14:paraId="6B07BF92" w14:textId="77777777" w:rsidR="007C5404" w:rsidRPr="002D70E4" w:rsidRDefault="007C5404" w:rsidP="007C5404">
      <w:pPr>
        <w:pStyle w:val="ListParagraph"/>
        <w:numPr>
          <w:ilvl w:val="0"/>
          <w:numId w:val="5"/>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r/n = the probability the condition in (2) is true</w:t>
      </w:r>
    </w:p>
    <w:p w14:paraId="234D2E11"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To calculate the probability for some r, P(R), not for arbitrary n but everything, we need to sum over n&gt;=r:</w:t>
      </w:r>
    </w:p>
    <w:p w14:paraId="62ECF68D"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i/>
                <w:color w:val="000000" w:themeColor="text1"/>
                <w:lang w:val="en-US"/>
              </w:rPr>
            </m:ctrlPr>
          </m:dPr>
          <m:e>
            <m:r>
              <m:rPr>
                <m:nor/>
              </m:rPr>
              <w:rPr>
                <w:rFonts w:ascii="Times New Roman" w:hAnsi="Times New Roman" w:cs="Times New Roman"/>
                <w:color w:val="000000" w:themeColor="text1"/>
                <w:lang w:val="en-US"/>
              </w:rPr>
              <m:t>R</m:t>
            </m:r>
          </m:e>
        </m:d>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d>
          <m:dPr>
            <m:ctrlPr>
              <w:rPr>
                <w:rFonts w:ascii="Cambria Math" w:hAnsi="Cambria Math" w:cs="Times New Roman"/>
                <w:color w:val="000000" w:themeColor="text1"/>
                <w:lang w:val="en-US"/>
              </w:rPr>
            </m:ctrlPr>
          </m:dPr>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r+1</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r+2</m:t>
                </m:r>
                <m:ctrlPr>
                  <w:rPr>
                    <w:rFonts w:ascii="Cambria Math" w:hAnsi="Cambria Math" w:cs="Times New Roman"/>
                    <w:i/>
                    <w:color w:val="000000" w:themeColor="text1"/>
                    <w:lang w:val="en-US"/>
                  </w:rPr>
                </m:ctrlPr>
              </m:den>
            </m:f>
            <m:r>
              <w:rPr>
                <w:rFonts w:ascii="Cambria Math" w:hAnsi="Cambria Math" w:cs="Times New Roman"/>
                <w:color w:val="000000" w:themeColor="text1"/>
                <w:lang w:val="en-US"/>
              </w:rPr>
              <m:t>+</m:t>
            </m:r>
            <m:r>
              <m:rPr>
                <m:sty m:val="p"/>
              </m:rPr>
              <w:rPr>
                <w:rFonts w:ascii="Cambria Math" w:hAnsi="Cambria Math" w:cs="Times New Roman"/>
                <w:color w:val="000000" w:themeColor="text1"/>
                <w:lang w:val="en-US"/>
              </w:rPr>
              <m:t>…</m:t>
            </m:r>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d>
      </m:oMath>
      <w:r w:rsidRPr="002D70E4">
        <w:rPr>
          <w:rFonts w:ascii="Times New Roman" w:eastAsiaTheme="minorEastAsia" w:hAnsi="Times New Roman" w:cs="Times New Roman"/>
          <w:color w:val="000000" w:themeColor="text1"/>
          <w:lang w:val="en-US"/>
        </w:rPr>
        <w:tab/>
        <w:t>(2)</w:t>
      </w:r>
    </w:p>
    <w:p w14:paraId="37BB57CA"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r>
          <w:rPr>
            <w:rFonts w:ascii="Cambria Math" w:hAnsi="Cambria Math" w:cs="Times New Roman"/>
            <w:color w:val="000000" w:themeColor="text1"/>
            <w:lang w:val="en-US"/>
          </w:rPr>
          <m:t> </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(3)</w:t>
      </w:r>
    </w:p>
    <w:p w14:paraId="2923AEA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 above is a Riemann approximation of an integral so we can rewrite it by letting </w:t>
      </w:r>
      <m:oMath>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lim</m:t>
            </m:r>
          </m:fName>
          <m:e/>
        </m:func>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 </m:t>
            </m:r>
          </m:e>
          <m:sub>
            <m:r>
              <w:rPr>
                <w:rFonts w:ascii="Cambria Math" w:eastAsiaTheme="minorEastAsia" w:hAnsi="Cambria Math" w:cs="Times New Roman"/>
                <w:color w:val="000000" w:themeColor="text1"/>
                <w:lang w:val="en-US"/>
              </w:rPr>
              <m:t>N </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 </m:t>
            </m:r>
            <m:r>
              <m:rPr>
                <m:sty m:val="p"/>
              </m:rPr>
              <w:rPr>
                <w:rFonts w:ascii="Cambria Math" w:eastAsiaTheme="minorEastAsia" w:hAnsi="Cambria Math" w:cs="Times New Roman"/>
                <w:color w:val="000000" w:themeColor="text1"/>
                <w:lang w:val="en-US"/>
              </w:rPr>
              <m:t>∞</m:t>
            </m:r>
          </m:sub>
        </m:sSub>
        <m:r>
          <w:rPr>
            <w:rFonts w:ascii="Cambria Math" w:eastAsiaTheme="minorEastAsia" w:hAnsi="Cambria Math" w:cs="Times New Roman"/>
            <w:color w:val="000000" w:themeColor="text1"/>
            <w:lang w:val="en-US"/>
          </w:rPr>
          <m:t> </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den>
        </m:f>
        <m:r>
          <w:rPr>
            <w:rFonts w:ascii="Cambria Math" w:eastAsiaTheme="minorEastAsia" w:hAnsi="Cambria Math" w:cs="Times New Roman"/>
            <w:color w:val="000000" w:themeColor="text1"/>
            <w:lang w:val="en-US"/>
          </w:rPr>
          <m:t>=t</m:t>
        </m:r>
      </m:oMath>
      <w:r w:rsidRPr="002D70E4">
        <w:rPr>
          <w:rFonts w:ascii="Times New Roman" w:eastAsiaTheme="minorEastAsia" w:hAnsi="Times New Roman" w:cs="Times New Roman"/>
          <w:color w:val="000000" w:themeColor="text1"/>
          <w:lang w:val="en-US"/>
        </w:rPr>
        <w:t xml:space="preserve"> we get that:</w:t>
      </w:r>
    </w:p>
    <w:p w14:paraId="58F1424B"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P</m:t>
        </m:r>
        <m:d>
          <m:dPr>
            <m:ctrlPr>
              <w:rPr>
                <w:rFonts w:ascii="Cambria Math" w:hAnsi="Cambria Math" w:cs="Times New Roman"/>
                <w:color w:val="000000" w:themeColor="text1"/>
                <w:lang w:val="en-US"/>
              </w:rPr>
            </m:ctrlPr>
          </m:dPr>
          <m:e>
            <m:r>
              <m:rPr>
                <m:nor/>
              </m:rPr>
              <w:rPr>
                <w:rFonts w:ascii="Times New Roman" w:hAnsi="Times New Roman" w:cs="Times New Roman"/>
                <w:color w:val="000000" w:themeColor="text1"/>
                <w:lang w:val="en-US"/>
              </w:rPr>
              <m:t>R</m:t>
            </m:r>
            <m:ctrlPr>
              <w:rPr>
                <w:rFonts w:ascii="Cambria Math" w:hAnsi="Cambria Math" w:cs="Times New Roman"/>
                <w:i/>
                <w:color w:val="000000" w:themeColor="text1"/>
                <w:lang w:val="en-US"/>
              </w:rPr>
            </m:ctrlPr>
          </m:e>
        </m:d>
        <m:r>
          <w:rPr>
            <w:rFonts w:ascii="Cambria Math" w:hAnsi="Cambria Math" w:cs="Times New Roman"/>
            <w:color w:val="000000" w:themeColor="text1"/>
            <w:lang w:val="en-US"/>
          </w:rPr>
          <m:t>=</m:t>
        </m:r>
        <m:func>
          <m:funcPr>
            <m:ctrlPr>
              <w:rPr>
                <w:rFonts w:ascii="Cambria Math" w:hAnsi="Cambria Math" w:cs="Times New Roman"/>
                <w:color w:val="000000" w:themeColor="text1"/>
                <w:lang w:val="en-US"/>
              </w:rPr>
            </m:ctrlPr>
          </m:funcPr>
          <m:fName>
            <m:limLow>
              <m:limLowPr>
                <m:ctrlPr>
                  <w:rPr>
                    <w:rFonts w:ascii="Cambria Math" w:hAnsi="Cambria Math" w:cs="Times New Roman"/>
                    <w:i/>
                    <w:color w:val="000000" w:themeColor="text1"/>
                    <w:lang w:val="en-US"/>
                  </w:rPr>
                </m:ctrlPr>
              </m:limLowPr>
              <m:e>
                <m:r>
                  <m:rPr>
                    <m:sty m:val="p"/>
                  </m:rPr>
                  <w:rPr>
                    <w:rFonts w:ascii="Cambria Math" w:hAnsi="Cambria Math" w:cs="Times New Roman"/>
                    <w:color w:val="000000" w:themeColor="text1"/>
                    <w:lang w:val="en-US"/>
                  </w:rPr>
                  <m:t>lim</m:t>
                </m:r>
                <m:ctrlPr>
                  <w:rPr>
                    <w:rFonts w:ascii="Cambria Math" w:hAnsi="Cambria Math" w:cs="Times New Roman"/>
                    <w:color w:val="000000" w:themeColor="text1"/>
                    <w:lang w:val="en-US"/>
                  </w:rPr>
                </m:ctrlPr>
              </m:e>
              <m:lim>
                <m:r>
                  <w:rPr>
                    <w:rFonts w:ascii="Cambria Math" w:hAnsi="Cambria Math" w:cs="Times New Roman"/>
                    <w:color w:val="000000" w:themeColor="text1"/>
                    <w:lang w:val="en-US"/>
                  </w:rPr>
                  <m:t>N</m:t>
                </m:r>
                <m:r>
                  <m:rPr>
                    <m:sty m:val="p"/>
                  </m:rPr>
                  <w:rPr>
                    <w:rFonts w:ascii="Cambria Math" w:hAnsi="Cambria Math" w:cs="Times New Roman"/>
                    <w:color w:val="000000" w:themeColor="text1"/>
                    <w:lang w:val="en-US"/>
                  </w:rPr>
                  <m:t>→∞</m:t>
                </m:r>
                <m:ctrlPr>
                  <w:rPr>
                    <w:rFonts w:ascii="Cambria Math" w:hAnsi="Cambria Math" w:cs="Times New Roman"/>
                    <w:color w:val="000000" w:themeColor="text1"/>
                    <w:lang w:val="en-US"/>
                  </w:rPr>
                </m:ctrlPr>
              </m:lim>
            </m:limLow>
          </m:fName>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num>
              <m:den>
                <m:r>
                  <w:rPr>
                    <w:rFonts w:ascii="Cambria Math" w:hAnsi="Cambria Math" w:cs="Times New Roman"/>
                    <w:color w:val="000000" w:themeColor="text1"/>
                    <w:lang w:val="en-US"/>
                  </w:rPr>
                  <m:t>N</m:t>
                </m:r>
              </m:den>
            </m:f>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N</m:t>
                    </m:r>
                  </m:num>
                  <m:den>
                    <m:r>
                      <w:rPr>
                        <w:rFonts w:ascii="Cambria Math" w:hAnsi="Cambria Math" w:cs="Times New Roman"/>
                        <w:color w:val="000000" w:themeColor="text1"/>
                        <w:lang w:val="en-US"/>
                      </w:rPr>
                      <m:t>n</m:t>
                    </m:r>
                  </m:den>
                </m:f>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N</m:t>
                    </m:r>
                  </m:den>
                </m:f>
                <m:ctrlPr>
                  <w:rPr>
                    <w:rFonts w:ascii="Cambria Math" w:hAnsi="Cambria Math" w:cs="Times New Roman"/>
                    <w:i/>
                    <w:color w:val="000000" w:themeColor="text1"/>
                    <w:lang w:val="en-US"/>
                  </w:rPr>
                </m:ctrlPr>
              </m:e>
            </m:nary>
            <m:ctrlPr>
              <w:rPr>
                <w:rFonts w:ascii="Cambria Math" w:hAnsi="Cambria Math" w:cs="Times New Roman"/>
                <w:i/>
                <w:color w:val="000000" w:themeColor="text1"/>
                <w:lang w:val="en-US"/>
              </w:rPr>
            </m:ctrlPr>
          </m:e>
        </m:func>
        <m:r>
          <w:rPr>
            <w:rFonts w:ascii="Cambria Math" w:hAnsi="Cambria Math" w:cs="Times New Roman"/>
            <w:color w:val="000000" w:themeColor="text1"/>
            <w:lang w:val="en-US"/>
          </w:rPr>
          <m:t>=x</m:t>
        </m:r>
        <m:nary>
          <m:naryPr>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x</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num>
              <m:den>
                <m:r>
                  <w:rPr>
                    <w:rFonts w:ascii="Cambria Math" w:hAnsi="Cambria Math" w:cs="Times New Roman"/>
                    <w:color w:val="000000" w:themeColor="text1"/>
                    <w:lang w:val="en-US"/>
                  </w:rPr>
                  <m:t>t</m:t>
                </m:r>
              </m:den>
            </m:f>
            <m:r>
              <w:rPr>
                <w:rFonts w:ascii="Cambria Math" w:hAnsi="Cambria Math" w:cs="Times New Roman"/>
                <w:color w:val="000000" w:themeColor="text1"/>
                <w:lang w:val="en-US"/>
              </w:rPr>
              <m:t>dt</m:t>
            </m:r>
            <m:ctrlPr>
              <w:rPr>
                <w:rFonts w:ascii="Cambria Math" w:hAnsi="Cambria Math" w:cs="Times New Roman"/>
                <w:i/>
                <w:color w:val="000000" w:themeColor="text1"/>
                <w:lang w:val="en-US"/>
              </w:rPr>
            </m:ctrlPr>
          </m:e>
        </m:nary>
        <m:r>
          <w:rPr>
            <w:rFonts w:ascii="Cambria Math" w:hAnsi="Cambria Math" w:cs="Times New Roman"/>
            <w:color w:val="000000" w:themeColor="text1"/>
            <w:lang w:val="en-US"/>
          </w:rPr>
          <m:t>=-x</m:t>
        </m:r>
        <m:func>
          <m:funcPr>
            <m:ctrlPr>
              <w:rPr>
                <w:rFonts w:ascii="Cambria Math" w:hAnsi="Cambria Math" w:cs="Times New Roman"/>
                <w:color w:val="000000" w:themeColor="text1"/>
                <w:lang w:val="en-US"/>
              </w:rPr>
            </m:ctrlPr>
          </m:funcPr>
          <m:fName>
            <m:r>
              <m:rPr>
                <m:sty m:val="p"/>
              </m:rPr>
              <w:rPr>
                <w:rFonts w:ascii="Cambria Math" w:hAnsi="Cambria Math" w:cs="Times New Roman"/>
                <w:color w:val="000000" w:themeColor="text1"/>
                <w:lang w:val="en-US"/>
              </w:rPr>
              <m:t>ln</m:t>
            </m:r>
          </m:fName>
          <m:e>
            <m:r>
              <w:rPr>
                <w:rFonts w:ascii="Cambria Math" w:hAnsi="Cambria Math" w:cs="Times New Roman"/>
                <w:color w:val="000000" w:themeColor="text1"/>
                <w:lang w:val="en-US"/>
              </w:rPr>
              <m:t>x</m:t>
            </m:r>
          </m:e>
        </m:func>
      </m:oMath>
      <w:r w:rsidRPr="002D70E4">
        <w:rPr>
          <w:rFonts w:ascii="Times New Roman" w:eastAsiaTheme="minorEastAsia" w:hAnsi="Times New Roman" w:cs="Times New Roman"/>
          <w:color w:val="000000" w:themeColor="text1"/>
          <w:lang w:val="en-US"/>
        </w:rPr>
        <w:tab/>
        <w:t>(4)</w:t>
      </w:r>
    </w:p>
    <w:p w14:paraId="3A8925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Now, we can find the optimal r by solving for </w:t>
      </w: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=0</m:t>
        </m:r>
      </m:oMath>
      <w:r w:rsidRPr="002D70E4">
        <w:rPr>
          <w:rFonts w:ascii="Times New Roman" w:eastAsiaTheme="minorEastAsia" w:hAnsi="Times New Roman" w:cs="Times New Roman"/>
          <w:color w:val="000000" w:themeColor="text1"/>
          <w:lang w:val="en-US"/>
        </w:rPr>
        <w:t xml:space="preserve"> back plugging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r</m:t>
            </m:r>
          </m:e>
          <m:sub>
            <m:r>
              <m:rPr>
                <m:nor/>
              </m:rPr>
              <w:rPr>
                <w:rFonts w:ascii="Times New Roman" w:eastAsiaTheme="minorEastAsia" w:hAnsi="Times New Roman" w:cs="Times New Roman"/>
                <w:color w:val="000000" w:themeColor="text1"/>
                <w:lang w:val="en-US"/>
              </w:rPr>
              <m:t xml:space="preserve">optimal </m:t>
            </m:r>
          </m:sub>
        </m:sSub>
      </m:oMath>
      <w:r w:rsidRPr="002D70E4">
        <w:rPr>
          <w:rFonts w:ascii="Times New Roman" w:eastAsiaTheme="minorEastAsia" w:hAnsi="Times New Roman" w:cs="Times New Roman"/>
          <w:color w:val="000000" w:themeColor="text1"/>
          <w:lang w:val="en-US"/>
        </w:rPr>
        <w:t xml:space="preserve"> back into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oMath>
      <w:r w:rsidRPr="002D70E4">
        <w:rPr>
          <w:rFonts w:ascii="Times New Roman" w:eastAsiaTheme="minorEastAsia" w:hAnsi="Times New Roman" w:cs="Times New Roman"/>
          <w:color w:val="000000" w:themeColor="text1"/>
          <w:lang w:val="en-US"/>
        </w:rPr>
        <w:t>, can find the probability of success which is:</w:t>
      </w:r>
    </w:p>
    <w:p w14:paraId="3A6F277D" w14:textId="77777777" w:rsidR="007C5404" w:rsidRPr="002D70E4" w:rsidRDefault="00EB3A47" w:rsidP="007C5404">
      <w:pPr>
        <w:jc w:val="center"/>
        <w:rPr>
          <w:rFonts w:ascii="Times New Roman" w:eastAsiaTheme="minorEastAsia" w:hAnsi="Times New Roman" w:cs="Times New Roman"/>
          <w:color w:val="000000" w:themeColor="text1"/>
          <w:lang w:val="en-US"/>
        </w:rPr>
      </w:pPr>
      <m:oMath>
        <m:sSup>
          <m:sSupPr>
            <m:ctrlPr>
              <w:rPr>
                <w:rFonts w:ascii="Cambria Math" w:eastAsiaTheme="minorEastAsia" w:hAnsi="Cambria Math" w:cs="Times New Roman"/>
                <w:i/>
                <w:color w:val="000000" w:themeColor="text1"/>
                <w:lang w:val="en-US"/>
              </w:rPr>
            </m:ctrlPr>
          </m:sSupPr>
          <m:e>
            <m:r>
              <w:rPr>
                <w:rFonts w:ascii="Cambria Math" w:eastAsiaTheme="minorEastAsia" w:hAnsi="Cambria Math" w:cs="Times New Roman"/>
                <w:color w:val="000000" w:themeColor="text1"/>
                <w:lang w:val="en-US"/>
              </w:rPr>
              <m:t>P</m:t>
            </m:r>
          </m:e>
          <m:sup>
            <m:r>
              <m:rPr>
                <m:sty m:val="p"/>
              </m:rPr>
              <w:rPr>
                <w:rFonts w:ascii="Cambria Math" w:eastAsiaTheme="minorEastAsia" w:hAnsi="Cambria Math" w:cs="Times New Roman"/>
                <w:color w:val="000000" w:themeColor="text1"/>
                <w:lang w:val="en-US"/>
              </w:rPr>
              <m:t>'</m:t>
            </m:r>
          </m:sup>
        </m:sSup>
        <m:d>
          <m:dPr>
            <m:ctrlPr>
              <w:rPr>
                <w:rFonts w:ascii="Cambria Math" w:eastAsiaTheme="minorEastAsia" w:hAnsi="Cambria Math" w:cs="Times New Roman"/>
                <w:i/>
                <w:color w:val="000000" w:themeColor="text1"/>
                <w:lang w:val="en-US"/>
              </w:rPr>
            </m:ctrlPr>
          </m:dPr>
          <m:e>
            <m:r>
              <m:rPr>
                <m:nor/>
              </m:rPr>
              <w:rPr>
                <w:rFonts w:ascii="Times New Roman" w:eastAsiaTheme="minorEastAsia" w:hAnsi="Times New Roman" w:cs="Times New Roman"/>
                <w:color w:val="000000" w:themeColor="text1"/>
                <w:lang w:val="en-US"/>
              </w:rPr>
              <m:t>R</m:t>
            </m:r>
          </m:e>
        </m:d>
        <m:r>
          <w:rPr>
            <w:rFonts w:ascii="Cambria Math" w:eastAsiaTheme="minorEastAsia" w:hAnsi="Cambria Math" w:cs="Times New Roman"/>
            <w:color w:val="000000" w:themeColor="text1"/>
            <w:lang w:val="en-US"/>
          </w:rPr>
          <m:t>=-</m:t>
        </m:r>
        <m:func>
          <m:funcPr>
            <m:ctrlPr>
              <w:rPr>
                <w:rFonts w:ascii="Cambria Math" w:eastAsiaTheme="minorEastAsia" w:hAnsi="Cambria Math" w:cs="Times New Roman"/>
                <w:color w:val="000000" w:themeColor="text1"/>
                <w:lang w:val="en-US"/>
              </w:rPr>
            </m:ctrlPr>
          </m:funcPr>
          <m:fName>
            <m:r>
              <m:rPr>
                <m:sty m:val="p"/>
              </m:rPr>
              <w:rPr>
                <w:rFonts w:ascii="Cambria Math" w:eastAsiaTheme="minorEastAsia" w:hAnsi="Cambria Math" w:cs="Times New Roman"/>
                <w:color w:val="000000" w:themeColor="text1"/>
                <w:lang w:val="en-US"/>
              </w:rPr>
              <m:t>ln</m:t>
            </m:r>
            <m:ctrlPr>
              <w:rPr>
                <w:rFonts w:ascii="Cambria Math" w:eastAsiaTheme="minorEastAsia" w:hAnsi="Cambria Math" w:cs="Times New Roman"/>
                <w:i/>
                <w:color w:val="000000" w:themeColor="text1"/>
                <w:lang w:val="en-US"/>
              </w:rPr>
            </m:ctrlPr>
          </m:fName>
          <m:e>
            <m:r>
              <w:rPr>
                <w:rFonts w:ascii="Cambria Math" w:eastAsiaTheme="minorEastAsia" w:hAnsi="Cambria Math" w:cs="Times New Roman"/>
                <w:color w:val="000000" w:themeColor="text1"/>
                <w:lang w:val="en-US"/>
              </w:rPr>
              <m:t>x</m:t>
            </m:r>
          </m:e>
        </m:func>
        <m:r>
          <w:rPr>
            <w:rFonts w:ascii="Cambria Math" w:eastAsiaTheme="minorEastAsia" w:hAnsi="Cambria Math" w:cs="Times New Roman"/>
            <w:color w:val="000000" w:themeColor="text1"/>
            <w:lang w:val="en-US"/>
          </w:rPr>
          <m:t>-1=0</m:t>
        </m:r>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x=</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(5)</w:t>
      </w:r>
    </w:p>
    <w:p w14:paraId="554AB768" w14:textId="77777777"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color w:val="000000" w:themeColor="text1"/>
                <w:lang w:val="en-US"/>
              </w:rPr>
            </m:ctrlPr>
          </m:dPr>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e</m:t>
            </m:r>
            <m:ctrlPr>
              <w:rPr>
                <w:rFonts w:ascii="Cambria Math" w:eastAsiaTheme="minorEastAsia" w:hAnsi="Cambria Math" w:cs="Times New Roman"/>
                <w:i/>
                <w:color w:val="000000" w:themeColor="text1"/>
                <w:lang w:val="en-US"/>
              </w:rPr>
            </m:ctrlPr>
          </m:den>
        </m:f>
        <m:r>
          <m:rPr>
            <m:sty m:val="p"/>
          </m:rP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lang w:val="en-US"/>
          </w:rPr>
          <m:t>.37</m:t>
        </m:r>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(6)</w:t>
      </w:r>
    </w:p>
    <w:p w14:paraId="2E6AF82F"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this strategy selects the best server, about 37% of the time. We cannot select the first observed server as we have no other observation to compare with. A much better approach is to have fewer observations as a sample and set a benchmark for the remaining candidate servers. </w:t>
      </w:r>
      <w:proofErr w:type="gramStart"/>
      <w:r w:rsidRPr="002D70E4">
        <w:rPr>
          <w:rFonts w:ascii="Times New Roman" w:hAnsi="Times New Roman" w:cs="Times New Roman"/>
          <w:color w:val="000000" w:themeColor="text1"/>
          <w:lang w:val="en-US"/>
        </w:rPr>
        <w:t>Therefore</w:t>
      </w:r>
      <w:proofErr w:type="gramEnd"/>
      <w:r w:rsidRPr="002D70E4">
        <w:rPr>
          <w:rFonts w:ascii="Times New Roman" w:hAnsi="Times New Roman" w:cs="Times New Roman"/>
          <w:color w:val="000000" w:themeColor="text1"/>
          <w:lang w:val="en-US"/>
        </w:rPr>
        <w:t xml:space="preserve"> the sample will only be used for setting a benchmark. On the one hand, if we take a small sample, we do not have enough information for setting a benchmark.</w:t>
      </w:r>
    </w:p>
    <w:p w14:paraId="58BFF006"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hAnsi="Times New Roman" w:cs="Times New Roman"/>
          <w:color w:val="000000" w:themeColor="text1"/>
          <w:lang w:val="en-US"/>
        </w:rPr>
        <w:t>On the other hand, if we take a large sample, we might burn many potential candidates trying to set the benchmark. The best approach is to choose an optimal sample size which can be done by calculating N/e. The probability that the applicant selected is also the best is given by:</w:t>
      </w:r>
    </w:p>
    <w:p w14:paraId="566804EC" w14:textId="22F99359"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R</m:t>
            </m:r>
          </m:e>
        </m:d>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is selected and is best</m:t>
                </m:r>
              </m:e>
            </m:d>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7</w:t>
      </w:r>
      <w:r w:rsidRPr="002D70E4">
        <w:rPr>
          <w:rFonts w:ascii="Times New Roman" w:eastAsiaTheme="minorEastAsia" w:hAnsi="Times New Roman" w:cs="Times New Roman"/>
          <w:color w:val="000000" w:themeColor="text1"/>
          <w:lang w:val="en-US"/>
        </w:rPr>
        <w:t>)</w:t>
      </w:r>
    </w:p>
    <w:p w14:paraId="6F91BD67" w14:textId="3669BBC0"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 best</m:t>
                </m:r>
              </m:e>
            </m:d>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next in R out of n-1</m:t>
            </m:r>
          </m:e>
        </m:d>
      </m:oMath>
      <w:r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8</w:t>
      </w:r>
      <w:r w:rsidRPr="002D70E4">
        <w:rPr>
          <w:rFonts w:ascii="Times New Roman" w:eastAsiaTheme="minorEastAsia" w:hAnsi="Times New Roman" w:cs="Times New Roman"/>
          <w:color w:val="000000" w:themeColor="text1"/>
          <w:lang w:val="en-US"/>
        </w:rPr>
        <w:t>)</w:t>
      </w:r>
    </w:p>
    <w:p w14:paraId="451C194B" w14:textId="727F1914"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hAnsi="Cambria Math" w:cs="Times New Roman"/>
            <w:color w:val="000000" w:themeColor="text1"/>
            <w:lang w:val="en-US"/>
          </w:rPr>
          <m:t>=</m:t>
        </m:r>
        <m:nary>
          <m:naryPr>
            <m:chr m:val="∑"/>
            <m:ctrlPr>
              <w:rPr>
                <w:rFonts w:ascii="Cambria Math" w:hAnsi="Cambria Math" w:cs="Times New Roman"/>
                <w:color w:val="000000" w:themeColor="text1"/>
                <w:lang w:val="en-US"/>
              </w:rPr>
            </m:ctrlPr>
          </m:naryPr>
          <m:sub>
            <m:r>
              <w:rPr>
                <w:rFonts w:ascii="Cambria Math" w:hAnsi="Cambria Math" w:cs="Times New Roman"/>
                <w:color w:val="000000" w:themeColor="text1"/>
                <w:lang w:val="en-US"/>
              </w:rPr>
              <m:t>n=R+1</m:t>
            </m:r>
            <m:ctrlPr>
              <w:rPr>
                <w:rFonts w:ascii="Cambria Math" w:hAnsi="Cambria Math" w:cs="Times New Roman"/>
                <w:i/>
                <w:color w:val="000000" w:themeColor="text1"/>
                <w:lang w:val="en-US"/>
              </w:rPr>
            </m:ctrlPr>
          </m:sub>
          <m:sup>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sup>
          <m:e>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1</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m:t>
                </m:r>
                <m:ctrlPr>
                  <w:rPr>
                    <w:rFonts w:ascii="Cambria Math" w:hAnsi="Cambria Math" w:cs="Times New Roman"/>
                    <w:i/>
                    <w:color w:val="000000" w:themeColor="text1"/>
                    <w:lang w:val="en-US"/>
                  </w:rPr>
                </m:ctrlPr>
              </m:den>
            </m:f>
            <m:ctrlPr>
              <w:rPr>
                <w:rFonts w:ascii="Cambria Math" w:hAnsi="Cambria Math" w:cs="Times New Roman"/>
                <w:i/>
                <w:color w:val="000000" w:themeColor="text1"/>
                <w:lang w:val="en-US"/>
              </w:rPr>
            </m:ctrlPr>
          </m:e>
        </m:nary>
        <m:f>
          <m:fPr>
            <m:ctrlPr>
              <w:rPr>
                <w:rFonts w:ascii="Cambria Math" w:hAnsi="Cambria Math" w:cs="Times New Roman"/>
                <w:color w:val="000000" w:themeColor="text1"/>
                <w:lang w:val="en-US"/>
              </w:rPr>
            </m:ctrlPr>
          </m:fPr>
          <m:num>
            <m:r>
              <w:rPr>
                <w:rFonts w:ascii="Cambria Math" w:hAnsi="Cambria Math" w:cs="Times New Roman"/>
                <w:color w:val="000000" w:themeColor="text1"/>
                <w:lang w:val="en-US"/>
              </w:rPr>
              <m:t>R</m:t>
            </m:r>
            <m:ctrlPr>
              <w:rPr>
                <w:rFonts w:ascii="Cambria Math" w:hAnsi="Cambria Math" w:cs="Times New Roman"/>
                <w:i/>
                <w:color w:val="000000" w:themeColor="text1"/>
                <w:lang w:val="en-US"/>
              </w:rPr>
            </m:ctrlPr>
          </m:num>
          <m:den>
            <m:r>
              <w:rPr>
                <w:rFonts w:ascii="Cambria Math" w:hAnsi="Cambria Math" w:cs="Times New Roman"/>
                <w:color w:val="000000" w:themeColor="text1"/>
                <w:lang w:val="en-US"/>
              </w:rPr>
              <m:t>n-1</m:t>
            </m:r>
            <m:ctrlPr>
              <w:rPr>
                <w:rFonts w:ascii="Cambria Math"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9</w:t>
      </w:r>
      <w:r w:rsidRPr="002D70E4">
        <w:rPr>
          <w:rFonts w:ascii="Times New Roman" w:eastAsiaTheme="minorEastAsia" w:hAnsi="Times New Roman" w:cs="Times New Roman"/>
          <w:color w:val="000000" w:themeColor="text1"/>
          <w:lang w:val="en-US"/>
        </w:rPr>
        <w:t>)</w:t>
      </w:r>
    </w:p>
    <w:p w14:paraId="62033C45" w14:textId="41B2A99D"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R</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den>
        </m:f>
        <m:nary>
          <m:naryPr>
            <m:chr m:val="∑"/>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n=R+1</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N</m:t>
            </m:r>
            <m:ctrlPr>
              <w:rPr>
                <w:rFonts w:ascii="Cambria Math" w:eastAsiaTheme="minorEastAsia" w:hAnsi="Cambria Math" w:cs="Times New Roman"/>
                <w:i/>
                <w:color w:val="000000" w:themeColor="text1"/>
                <w:lang w:val="en-US"/>
              </w:rPr>
            </m:ctrlPr>
          </m:sup>
          <m:e>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n-1</m:t>
                </m:r>
                <m:ctrlPr>
                  <w:rPr>
                    <w:rFonts w:ascii="Cambria Math" w:eastAsiaTheme="minorEastAsia" w:hAnsi="Cambria Math" w:cs="Times New Roman"/>
                    <w:i/>
                    <w:color w:val="000000" w:themeColor="text1"/>
                    <w:lang w:val="en-US"/>
                  </w:rPr>
                </m:ctrlPr>
              </m:den>
            </m:f>
            <m:ctrlPr>
              <w:rPr>
                <w:rFonts w:ascii="Cambria Math" w:eastAsiaTheme="minorEastAsia" w:hAnsi="Cambria Math" w:cs="Times New Roman"/>
                <w:i/>
                <w:color w:val="000000" w:themeColor="text1"/>
                <w:lang w:val="en-US"/>
              </w:rPr>
            </m:ctrlPr>
          </m:e>
        </m:nary>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10</w:t>
      </w:r>
      <w:r w:rsidRPr="002D70E4">
        <w:rPr>
          <w:rFonts w:ascii="Times New Roman" w:eastAsiaTheme="minorEastAsia" w:hAnsi="Times New Roman" w:cs="Times New Roman"/>
          <w:color w:val="000000" w:themeColor="text1"/>
          <w:lang w:val="en-US"/>
        </w:rPr>
        <w:t>)</w:t>
      </w:r>
    </w:p>
    <w:p w14:paraId="312BFDBB"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help us apply the Secretary Problem in terms of our implementation, we assume that we take chunks of 100 candidate servers N each. </w:t>
      </w:r>
    </w:p>
    <w:p w14:paraId="7FB1C08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Therefore, our sample </w:t>
      </w:r>
      <w:r>
        <w:rPr>
          <w:rFonts w:ascii="Times New Roman" w:hAnsi="Times New Roman" w:cs="Times New Roman"/>
          <w:color w:val="000000" w:themeColor="text1"/>
          <w:lang w:val="en-US"/>
        </w:rPr>
        <w:t xml:space="preserve">with N = 100 </w:t>
      </w:r>
      <w:r w:rsidRPr="002D70E4">
        <w:rPr>
          <w:rFonts w:ascii="Times New Roman" w:hAnsi="Times New Roman" w:cs="Times New Roman"/>
          <w:color w:val="000000" w:themeColor="text1"/>
          <w:lang w:val="en-US"/>
        </w:rPr>
        <w:t>will be 100/e = 37. After discarding the first 37 servers, the model will pick the next server candidate with less load than the first 37. Our tool also offers the availability to change the number of servers N in each chunk to observe and decide which one is closest to the optimal</w:t>
      </w:r>
      <w:r>
        <w:rPr>
          <w:rFonts w:ascii="Times New Roman" w:hAnsi="Times New Roman" w:cs="Times New Roman"/>
          <w:color w:val="000000" w:themeColor="text1"/>
          <w:lang w:val="en-US"/>
        </w:rPr>
        <w:t xml:space="preserve"> as in Algorithm 2 below</w:t>
      </w:r>
      <w:r w:rsidRPr="002D70E4">
        <w:rPr>
          <w:rFonts w:ascii="Times New Roman" w:hAnsi="Times New Roman" w:cs="Times New Roman"/>
          <w:color w:val="000000" w:themeColor="text1"/>
          <w:lang w:val="en-US"/>
        </w:rPr>
        <w:t>.</w:t>
      </w:r>
    </w:p>
    <w:p w14:paraId="6133F3D3"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28781C73" wp14:editId="22E83914">
            <wp:extent cx="2947182" cy="255979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2955125" cy="2566689"/>
                    </a:xfrm>
                    <a:prstGeom prst="rect">
                      <a:avLst/>
                    </a:prstGeom>
                  </pic:spPr>
                </pic:pic>
              </a:graphicData>
            </a:graphic>
          </wp:inline>
        </w:drawing>
      </w:r>
    </w:p>
    <w:p w14:paraId="211DDE5D" w14:textId="77777777" w:rsidR="007C5404" w:rsidRPr="002D70E4" w:rsidRDefault="007C5404" w:rsidP="007C5404">
      <w:pPr>
        <w:pStyle w:val="Heading3"/>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House Selling Model</w:t>
      </w:r>
    </w:p>
    <w:p w14:paraId="11E8612B" w14:textId="77777777"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A </w:t>
      </w:r>
      <w:proofErr w:type="gramStart"/>
      <w:r>
        <w:rPr>
          <w:rFonts w:ascii="Times New Roman" w:hAnsi="Times New Roman" w:cs="Times New Roman"/>
          <w:color w:val="000000" w:themeColor="text1"/>
          <w:lang w:val="en-US"/>
        </w:rPr>
        <w:t xml:space="preserve">famous </w:t>
      </w:r>
      <w:r w:rsidRPr="002D70E4">
        <w:rPr>
          <w:rFonts w:ascii="Times New Roman" w:hAnsi="Times New Roman" w:cs="Times New Roman"/>
          <w:color w:val="000000" w:themeColor="text1"/>
          <w:lang w:val="en-US"/>
        </w:rPr>
        <w:t xml:space="preserve"> Optimal</w:t>
      </w:r>
      <w:proofErr w:type="gramEnd"/>
      <w:r w:rsidRPr="002D70E4">
        <w:rPr>
          <w:rFonts w:ascii="Times New Roman" w:hAnsi="Times New Roman" w:cs="Times New Roman"/>
          <w:color w:val="000000" w:themeColor="text1"/>
          <w:lang w:val="en-US"/>
        </w:rPr>
        <w:t xml:space="preserve"> Stopping </w:t>
      </w:r>
      <w:proofErr w:type="spellStart"/>
      <w:r w:rsidRPr="002D70E4">
        <w:rPr>
          <w:rFonts w:ascii="Times New Roman" w:hAnsi="Times New Roman" w:cs="Times New Roman"/>
          <w:color w:val="000000" w:themeColor="text1"/>
          <w:lang w:val="en-US"/>
        </w:rPr>
        <w:t>T</w:t>
      </w:r>
      <w:r>
        <w:rPr>
          <w:rFonts w:ascii="Times New Roman" w:hAnsi="Times New Roman" w:cs="Times New Roman"/>
          <w:color w:val="000000" w:themeColor="text1"/>
          <w:lang w:val="en-US"/>
        </w:rPr>
        <w:t>time</w:t>
      </w:r>
      <w:proofErr w:type="spellEnd"/>
      <w:r>
        <w:rPr>
          <w:rFonts w:ascii="Times New Roman" w:hAnsi="Times New Roman" w:cs="Times New Roman"/>
          <w:color w:val="000000" w:themeColor="text1"/>
          <w:lang w:val="en-US"/>
        </w:rPr>
        <w:t xml:space="preserve"> problem is the </w:t>
      </w:r>
      <w:r w:rsidRPr="002D70E4">
        <w:rPr>
          <w:rFonts w:ascii="Times New Roman" w:hAnsi="Times New Roman" w:cs="Times New Roman"/>
          <w:color w:val="000000" w:themeColor="text1"/>
          <w:lang w:val="en-US"/>
        </w:rPr>
        <w:t xml:space="preserve"> House Selling problem</w:t>
      </w:r>
      <w:r>
        <w:rPr>
          <w:rFonts w:ascii="Times New Roman" w:hAnsi="Times New Roman" w:cs="Times New Roman"/>
          <w:color w:val="000000" w:themeColor="text1"/>
          <w:lang w:val="en-US"/>
        </w:rPr>
        <w:t xml:space="preserve"> [5]</w:t>
      </w:r>
      <w:r w:rsidRPr="002D70E4">
        <w:rPr>
          <w:rFonts w:ascii="Times New Roman" w:hAnsi="Times New Roman" w:cs="Times New Roman"/>
          <w:color w:val="000000" w:themeColor="text1"/>
          <w:lang w:val="en-US"/>
        </w:rPr>
        <w:t xml:space="preserve">. The definition of the problem is simple. As the term explains, the problem occurs when a seller has a house </w:t>
      </w:r>
      <w:r>
        <w:rPr>
          <w:rFonts w:ascii="Times New Roman" w:hAnsi="Times New Roman" w:cs="Times New Roman"/>
          <w:color w:val="000000" w:themeColor="text1"/>
          <w:lang w:val="en-US"/>
        </w:rPr>
        <w:t>they</w:t>
      </w:r>
      <w:r w:rsidRPr="002D70E4">
        <w:rPr>
          <w:rFonts w:ascii="Times New Roman" w:hAnsi="Times New Roman" w:cs="Times New Roman"/>
          <w:color w:val="000000" w:themeColor="text1"/>
          <w:lang w:val="en-US"/>
        </w:rPr>
        <w:t xml:space="preserve"> want to sell. The sequence of observations N represents the price which the seller is offered for </w:t>
      </w:r>
      <w:r>
        <w:rPr>
          <w:rFonts w:ascii="Times New Roman" w:hAnsi="Times New Roman" w:cs="Times New Roman"/>
          <w:color w:val="000000" w:themeColor="text1"/>
          <w:lang w:val="en-US"/>
        </w:rPr>
        <w:t>their</w:t>
      </w:r>
      <w:r w:rsidRPr="002D70E4">
        <w:rPr>
          <w:rFonts w:ascii="Times New Roman" w:hAnsi="Times New Roman" w:cs="Times New Roman"/>
          <w:color w:val="000000" w:themeColor="text1"/>
          <w:lang w:val="en-US"/>
        </w:rPr>
        <w:t xml:space="preserve"> house. </w:t>
      </w:r>
      <w:proofErr w:type="gramStart"/>
      <w:r w:rsidRPr="002D70E4">
        <w:rPr>
          <w:rFonts w:ascii="Times New Roman" w:hAnsi="Times New Roman" w:cs="Times New Roman"/>
          <w:color w:val="000000" w:themeColor="text1"/>
          <w:lang w:val="en-US"/>
        </w:rPr>
        <w:t>In order to</w:t>
      </w:r>
      <w:proofErr w:type="gramEnd"/>
      <w:r w:rsidRPr="002D70E4">
        <w:rPr>
          <w:rFonts w:ascii="Times New Roman" w:hAnsi="Times New Roman" w:cs="Times New Roman"/>
          <w:color w:val="000000" w:themeColor="text1"/>
          <w:lang w:val="en-US"/>
        </w:rPr>
        <w:t xml:space="preserve"> advertise it, the seller has to pay an amount each day</w:t>
      </w:r>
      <w:r>
        <w:rPr>
          <w:rFonts w:ascii="Times New Roman" w:hAnsi="Times New Roman" w:cs="Times New Roman"/>
          <w:color w:val="000000" w:themeColor="text1"/>
          <w:lang w:val="en-US"/>
        </w:rPr>
        <w:t xml:space="preserve"> (discounting factor)</w:t>
      </w:r>
      <w:r w:rsidRPr="002D70E4">
        <w:rPr>
          <w:rFonts w:ascii="Times New Roman" w:hAnsi="Times New Roman" w:cs="Times New Roman"/>
          <w:color w:val="000000" w:themeColor="text1"/>
          <w:lang w:val="en-US"/>
        </w:rPr>
        <w:t xml:space="preserve">. The House Selling problem's basic approach is to </w:t>
      </w:r>
      <w:proofErr w:type="spellStart"/>
      <w:r w:rsidRPr="002D70E4">
        <w:rPr>
          <w:rFonts w:ascii="Times New Roman" w:hAnsi="Times New Roman" w:cs="Times New Roman"/>
          <w:color w:val="000000" w:themeColor="text1"/>
          <w:lang w:val="en-US"/>
        </w:rPr>
        <w:t>maximise</w:t>
      </w:r>
      <w:proofErr w:type="spellEnd"/>
      <w:r w:rsidRPr="002D70E4">
        <w:rPr>
          <w:rFonts w:ascii="Times New Roman" w:hAnsi="Times New Roman" w:cs="Times New Roman"/>
          <w:color w:val="000000" w:themeColor="text1"/>
          <w:lang w:val="en-US"/>
        </w:rPr>
        <w:t xml:space="preserve"> the amount we earn by choosing a stopping rule. If the seller sells the house on the n day, the amount earned is given by:</w:t>
      </w:r>
    </w:p>
    <w:p w14:paraId="1AE457C2" w14:textId="7E21D0A9" w:rsidR="007C5404" w:rsidRPr="002D70E4" w:rsidRDefault="00052EF1" w:rsidP="007C5404">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y</m:t>
            </m:r>
          </m:e>
          <m:sub>
            <m: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N-k</m:t>
            </m:r>
          </m:sup>
        </m:sSup>
        <m:r>
          <m:rPr>
            <m:sty m:val="p"/>
          </m:rP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ctrlPr>
              <w:rPr>
                <w:rFonts w:ascii="Cambria Math" w:hAnsi="Cambria Math" w:cs="Times New Roman"/>
                <w:color w:val="000000" w:themeColor="text1"/>
                <w:lang w:val="en-US"/>
              </w:rPr>
            </m:ctrlPr>
          </m:e>
          <m:sub>
            <m:r>
              <w:rPr>
                <w:rFonts w:ascii="Cambria Math" w:hAnsi="Cambria Math" w:cs="Times New Roman"/>
                <w:color w:val="000000" w:themeColor="text1"/>
                <w:lang w:val="en-US"/>
              </w:rPr>
              <m:t>k</m:t>
            </m:r>
          </m:sub>
        </m:sSub>
      </m:oMath>
      <w:r w:rsidR="007C5404" w:rsidRPr="002D70E4">
        <w:rPr>
          <w:rFonts w:ascii="Times New Roman" w:eastAsiaTheme="minorEastAsia" w:hAnsi="Times New Roman" w:cs="Times New Roman"/>
          <w:color w:val="000000" w:themeColor="text1"/>
          <w:lang w:val="en-US"/>
        </w:rPr>
        <w:tab/>
        <w:t>(1</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w:t>
      </w:r>
    </w:p>
    <w:p w14:paraId="45077C9A" w14:textId="0EEA1361" w:rsidR="007C5404" w:rsidRPr="002D70E4" w:rsidRDefault="007C5404" w:rsidP="007C5404">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where r in [0,1</w:t>
      </w:r>
      <w:r w:rsidR="00052EF1">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is a discount factor. </w:t>
      </w:r>
      <w:r w:rsidRPr="002D70E4">
        <w:rPr>
          <w:rFonts w:ascii="Times New Roman" w:hAnsi="Times New Roman" w:cs="Times New Roman"/>
          <w:color w:val="000000" w:themeColor="text1"/>
          <w:lang w:val="en-US"/>
        </w:rPr>
        <w:t xml:space="preserve">There are many approaches to the House Selling problem, depending on the situation. In our case, one can think of the load values in the sequence of N available MEC servers as </w:t>
      </w:r>
      <w:r w:rsidRPr="00DA4AC3">
        <w:rPr>
          <w:rFonts w:ascii="Times New Roman" w:hAnsi="Times New Roman" w:cs="Times New Roman"/>
          <w:i/>
          <w:iCs/>
          <w:color w:val="000000" w:themeColor="text1"/>
          <w:lang w:val="en-US"/>
        </w:rPr>
        <w:t>availability</w:t>
      </w:r>
      <w:r w:rsidRPr="002D70E4">
        <w:rPr>
          <w:rFonts w:ascii="Times New Roman" w:hAnsi="Times New Roman" w:cs="Times New Roman"/>
          <w:color w:val="000000" w:themeColor="text1"/>
          <w:lang w:val="en-US"/>
        </w:rPr>
        <w:t xml:space="preserve"> values. The aim is to sell our house </w:t>
      </w:r>
      <w:r>
        <w:rPr>
          <w:rFonts w:ascii="Times New Roman" w:hAnsi="Times New Roman" w:cs="Times New Roman"/>
          <w:color w:val="000000" w:themeColor="text1"/>
          <w:lang w:val="en-US"/>
        </w:rPr>
        <w:t xml:space="preserve">(mapping to off-load our tasks) </w:t>
      </w:r>
      <w:r w:rsidRPr="002D70E4">
        <w:rPr>
          <w:rFonts w:ascii="Times New Roman" w:hAnsi="Times New Roman" w:cs="Times New Roman"/>
          <w:color w:val="000000" w:themeColor="text1"/>
          <w:lang w:val="en-US"/>
        </w:rPr>
        <w:t xml:space="preserve">or stop observing and offload the tasks on a MEC server when the availability is highest, which means </w:t>
      </w:r>
      <w:r w:rsidRPr="00DA4AC3">
        <w:rPr>
          <w:rFonts w:ascii="Times New Roman" w:hAnsi="Times New Roman" w:cs="Times New Roman"/>
          <w:i/>
          <w:iCs/>
          <w:color w:val="000000" w:themeColor="text1"/>
          <w:lang w:val="en-US"/>
        </w:rPr>
        <w:t>better</w:t>
      </w:r>
      <w:r w:rsidRPr="002D70E4">
        <w:rPr>
          <w:rFonts w:ascii="Times New Roman" w:hAnsi="Times New Roman" w:cs="Times New Roman"/>
          <w:color w:val="000000" w:themeColor="text1"/>
          <w:lang w:val="en-US"/>
        </w:rPr>
        <w:t xml:space="preserve"> opportunity. To do this, we scale the availability values to be in the [0,1] range in the sequence using:</w:t>
      </w:r>
    </w:p>
    <w:p w14:paraId="4B43F297"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
          <m:r>
            <w:rPr>
              <w:rFonts w:ascii="Cambria Math" w:hAnsi="Cambria Math" w:cs="Times New Roman"/>
              <w:color w:val="000000" w:themeColor="text1"/>
              <w:lang w:val="en-US"/>
            </w:rPr>
            <m:t>A=</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1</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2</m:t>
                  </m:r>
                </m:sub>
              </m:sSub>
              <m:r>
                <w:rPr>
                  <w:rFonts w:ascii="Cambria Math" w:hAnsi="Cambria Math" w:cs="Times New Roman"/>
                  <w:color w:val="000000" w:themeColor="text1"/>
                  <w:lang w:val="en-US"/>
                </w:rPr>
                <m:t>,…,</m:t>
              </m:r>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A</m:t>
                  </m:r>
                </m:e>
                <m:sub>
                  <m:r>
                    <w:rPr>
                      <w:rFonts w:ascii="Cambria Math" w:hAnsi="Cambria Math" w:cs="Times New Roman"/>
                      <w:color w:val="000000" w:themeColor="text1"/>
                      <w:lang w:val="en-US"/>
                    </w:rPr>
                    <m:t>n</m:t>
                  </m:r>
                </m:sub>
              </m:sSub>
            </m:e>
          </m:d>
        </m:oMath>
      </m:oMathPara>
    </w:p>
    <w:p w14:paraId="08BE721C" w14:textId="724EE16C" w:rsidR="007C5404" w:rsidRDefault="00052EF1"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color w:val="000000" w:themeColor="text1"/>
                <w:lang w:val="en-US"/>
              </w:rPr>
            </m:ctrlPr>
          </m:sSubPr>
          <m:e>
            <m:r>
              <m:rPr>
                <m:sty m:val="p"/>
              </m:rPr>
              <w:rPr>
                <w:rFonts w:ascii="Cambria Math" w:eastAsiaTheme="minorEastAsia" w:hAnsi="Cambria Math" w:cs="Times New Roman"/>
                <w:color w:val="000000" w:themeColor="text1"/>
                <w:lang w:val="en-US"/>
              </w:rPr>
              <m:t>x</m:t>
            </m: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num>
          <m:den>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r>
              <w:rPr>
                <w:rFonts w:ascii="Cambria Math" w:eastAsiaTheme="minorEastAsia" w:hAnsi="Cambria Math" w:cs="Times New Roman"/>
                <w:color w:val="000000" w:themeColor="text1"/>
                <w:lang w:val="en-US"/>
              </w:rPr>
              <m:t>-min</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A</m:t>
                </m:r>
                <m:ctrlPr>
                  <w:rPr>
                    <w:rFonts w:ascii="Cambria Math" w:eastAsiaTheme="minorEastAsia" w:hAnsi="Cambria Math" w:cs="Times New Roman"/>
                    <w:i/>
                    <w:color w:val="000000" w:themeColor="text1"/>
                    <w:lang w:val="en-US"/>
                  </w:rPr>
                </m:ctrlPr>
              </m:e>
            </m:d>
          </m:den>
        </m:f>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2)</w:t>
      </w:r>
    </w:p>
    <w:p w14:paraId="0D2C5B31" w14:textId="77777777" w:rsidR="007C5404" w:rsidRDefault="007C5404" w:rsidP="007C5404">
      <w:pPr>
        <w:jc w:val="center"/>
        <w:rPr>
          <w:rFonts w:ascii="Times New Roman" w:eastAsiaTheme="minorEastAsia" w:hAnsi="Times New Roman" w:cs="Times New Roman"/>
          <w:color w:val="000000" w:themeColor="text1"/>
          <w:lang w:val="en-US"/>
        </w:rPr>
      </w:pPr>
    </w:p>
    <w:p w14:paraId="79B3110F" w14:textId="77777777" w:rsidR="007C5404" w:rsidRDefault="007C5404" w:rsidP="007C5404">
      <w:pPr>
        <w:keepNext/>
      </w:pPr>
      <w:r>
        <w:rPr>
          <w:rFonts w:eastAsiaTheme="minorEastAsia"/>
          <w:noProof/>
          <w:color w:val="000000" w:themeColor="text1"/>
          <w:lang w:val="en-US"/>
        </w:rPr>
        <w:drawing>
          <wp:inline distT="0" distB="0" distL="0" distR="0" wp14:anchorId="41E26AD0" wp14:editId="26289065">
            <wp:extent cx="3098165" cy="219329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165" cy="2193290"/>
                    </a:xfrm>
                    <a:prstGeom prst="rect">
                      <a:avLst/>
                    </a:prstGeom>
                    <a:noFill/>
                    <a:ln>
                      <a:noFill/>
                    </a:ln>
                  </pic:spPr>
                </pic:pic>
              </a:graphicData>
            </a:graphic>
          </wp:inline>
        </w:drawing>
      </w:r>
    </w:p>
    <w:p w14:paraId="65A2575F" w14:textId="77777777" w:rsidR="007C5404" w:rsidRPr="002D70E4" w:rsidRDefault="007C5404" w:rsidP="007C5404">
      <w:pPr>
        <w:pStyle w:val="Caption"/>
        <w:jc w:val="center"/>
        <w:rPr>
          <w:rFonts w:ascii="Times New Roman" w:eastAsiaTheme="minorEastAsia" w:hAnsi="Times New Roman" w:cs="Times New Roman"/>
          <w:color w:val="000000" w:themeColor="text1"/>
          <w:lang w:val="en-US"/>
        </w:rPr>
      </w:pPr>
      <w:r>
        <w:t xml:space="preserve">Figure </w:t>
      </w:r>
      <w:fldSimple w:instr=" SEQ Figure \* ARABIC ">
        <w:r>
          <w:rPr>
            <w:noProof/>
          </w:rPr>
          <w:t>2</w:t>
        </w:r>
      </w:fldSimple>
      <w:r>
        <w:t>: Decision Values plot</w:t>
      </w:r>
    </w:p>
    <w:p w14:paraId="1FFEB925" w14:textId="77777777" w:rsidR="007C5404" w:rsidRPr="00142CC5"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Figure 2 we can see a graphical representation of the decision values. The higher the decision value is, the less likely to stop and offload at an observed server. This graph tells us that we start with a small possibility to find the best at the beginning of the sequence. As time passes and we keep observing the load values sequence, it is more likely to hit the best server. Please note that the graph below takes a case scenario where we have </w:t>
      </w:r>
      <w:r>
        <w:rPr>
          <w:rFonts w:ascii="Times New Roman" w:hAnsi="Times New Roman" w:cs="Times New Roman"/>
          <w:color w:val="000000" w:themeColor="text1"/>
          <w:lang w:val="en-US"/>
        </w:rPr>
        <w:t xml:space="preserve">n = </w:t>
      </w:r>
      <w:r w:rsidRPr="002D70E4">
        <w:rPr>
          <w:rFonts w:ascii="Times New Roman" w:hAnsi="Times New Roman" w:cs="Times New Roman"/>
          <w:color w:val="000000" w:themeColor="text1"/>
          <w:lang w:val="en-US"/>
        </w:rPr>
        <w:t>10 observations</w:t>
      </w:r>
      <w:r>
        <w:rPr>
          <w:rFonts w:ascii="Times New Roman" w:hAnsi="Times New Roman" w:cs="Times New Roman"/>
          <w:color w:val="000000" w:themeColor="text1"/>
          <w:lang w:val="en-US"/>
        </w:rPr>
        <w:t>/time instances</w:t>
      </w:r>
      <w:r w:rsidRPr="002D70E4">
        <w:rPr>
          <w:rFonts w:ascii="Times New Roman" w:hAnsi="Times New Roman" w:cs="Times New Roman"/>
          <w:color w:val="000000" w:themeColor="text1"/>
          <w:lang w:val="en-US"/>
        </w:rPr>
        <w:t>.</w:t>
      </w:r>
    </w:p>
    <w:p w14:paraId="0A118DE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target is to stop at a time </w:t>
      </w:r>
      <w:r>
        <w:rPr>
          <w:rFonts w:ascii="Times New Roman" w:hAnsi="Times New Roman" w:cs="Times New Roman"/>
          <w:color w:val="000000" w:themeColor="text1"/>
          <w:lang w:val="en-US"/>
        </w:rPr>
        <w:t xml:space="preserve">instance 1&lt;= </w:t>
      </w:r>
      <w:r w:rsidRPr="002D70E4">
        <w:rPr>
          <w:rFonts w:ascii="Times New Roman" w:hAnsi="Times New Roman" w:cs="Times New Roman"/>
          <w:color w:val="000000" w:themeColor="text1"/>
          <w:lang w:val="en-US"/>
        </w:rPr>
        <w:t>k</w:t>
      </w:r>
      <w:r>
        <w:rPr>
          <w:rFonts w:ascii="Times New Roman" w:hAnsi="Times New Roman" w:cs="Times New Roman"/>
          <w:color w:val="000000" w:themeColor="text1"/>
          <w:lang w:val="en-US"/>
        </w:rPr>
        <w:t xml:space="preserve"> &lt;=n</w:t>
      </w:r>
      <w:r w:rsidRPr="002D70E4">
        <w:rPr>
          <w:rFonts w:ascii="Times New Roman" w:hAnsi="Times New Roman" w:cs="Times New Roman"/>
          <w:color w:val="000000" w:themeColor="text1"/>
          <w:lang w:val="en-US"/>
        </w:rPr>
        <w:t xml:space="preserve">, where we potentially have the highest availability. We also </w:t>
      </w:r>
      <w:r w:rsidRPr="002D70E4">
        <w:rPr>
          <w:rFonts w:ascii="Times New Roman" w:hAnsi="Times New Roman" w:cs="Times New Roman"/>
          <w:color w:val="000000" w:themeColor="text1"/>
          <w:lang w:val="en-US"/>
        </w:rPr>
        <w:t xml:space="preserve">introduce a discount factor r which again is in the range [0,1]. Before proceeding to the offloading decision process, we need to calculate the decision values to be compared with the scaled availability values, which will lead to the decision of whether to offload or not. The decision values are calculated as in (2) below with backward induction which is part of dynamic programming. A more detailed calculation of the proof for the decision values can be found in </w:t>
      </w:r>
      <w:r>
        <w:rPr>
          <w:rFonts w:ascii="Times New Roman" w:hAnsi="Times New Roman" w:cs="Times New Roman"/>
          <w:color w:val="000000" w:themeColor="text1"/>
          <w:lang w:val="en-US"/>
        </w:rPr>
        <w:t>Section 4.2.3.1</w:t>
      </w:r>
    </w:p>
    <w:p w14:paraId="5E7E432A" w14:textId="572ADA27" w:rsidR="007C5404" w:rsidRPr="002D70E4" w:rsidRDefault="00052EF1" w:rsidP="00052EF1">
      <w:pPr>
        <w:jc w:val="center"/>
        <w:rPr>
          <w:rFonts w:ascii="Times New Roman" w:eastAsiaTheme="minorEastAsia" w:hAnsi="Times New Roman" w:cs="Times New Roman"/>
          <w:color w:val="000000" w:themeColor="text1"/>
          <w:lang w:val="en-US"/>
        </w:rPr>
      </w:pPr>
      <m:oMath>
        <m:sSub>
          <m:sSubPr>
            <m:ctrlPr>
              <w:rPr>
                <w:rFonts w:ascii="Cambria Math" w:hAnsi="Cambria Math" w:cs="Times New Roman"/>
                <w:color w:val="000000" w:themeColor="text1"/>
                <w:lang w:val="en-US"/>
              </w:rPr>
            </m:ctrlPr>
          </m:sSubPr>
          <m:e>
            <m:r>
              <m:rPr>
                <m:sty m:val="p"/>
              </m:rPr>
              <w:rPr>
                <w:rFonts w:ascii="Cambria Math" w:hAnsi="Cambria Math" w:cs="Times New Roman"/>
                <w:color w:val="000000" w:themeColor="text1"/>
                <w:lang w:val="en-US"/>
              </w:rPr>
              <m:t>d</m:t>
            </m:r>
          </m:e>
          <m:sub>
            <m:r>
              <m:rPr>
                <m:sty m:val="p"/>
              </m:rPr>
              <w:rPr>
                <w:rFonts w:ascii="Cambria Math" w:hAnsi="Cambria Math" w:cs="Times New Roman"/>
                <w:color w:val="000000" w:themeColor="text1"/>
                <w:lang w:val="en-US"/>
              </w:rPr>
              <m:t>k</m:t>
            </m:r>
          </m:sub>
        </m:sSub>
        <m: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r>
              <m:rPr>
                <m:lit/>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1+r</m:t>
                </m:r>
                <m:ctrlPr>
                  <w:rPr>
                    <w:rFonts w:ascii="Cambria Math" w:hAnsi="Cambria Math" w:cs="Times New Roman"/>
                    <w:i/>
                    <w:color w:val="000000" w:themeColor="text1"/>
                    <w:lang w:val="en-US"/>
                  </w:rPr>
                </m:ctrlPr>
              </m:e>
            </m:d>
            <m:ctrlPr>
              <w:rPr>
                <w:rFonts w:ascii="Cambria Math" w:hAnsi="Cambria Math" w:cs="Times New Roman"/>
                <w:i/>
                <w:color w:val="000000" w:themeColor="text1"/>
                <w:lang w:val="en-US"/>
              </w:rPr>
            </m:ctrlPr>
          </m:e>
        </m:d>
        <m:r>
          <m:rPr>
            <m:sty m:val="p"/>
          </m:rPr>
          <w:rPr>
            <w:rFonts w:ascii="Cambria Math" w:hAnsi="Cambria Math" w:cs="Times New Roman"/>
            <w:color w:val="000000" w:themeColor="text1"/>
            <w:lang w:val="en-US"/>
          </w:rPr>
          <m:t>*</m:t>
        </m:r>
        <m:d>
          <m:dPr>
            <m:ctrlPr>
              <w:rPr>
                <w:rFonts w:ascii="Cambria Math" w:hAnsi="Cambria Math" w:cs="Times New Roman"/>
                <w:color w:val="000000" w:themeColor="text1"/>
                <w:lang w:val="en-US"/>
              </w:rPr>
            </m:ctrlPr>
          </m:d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1+</m:t>
                </m:r>
                <m:sSup>
                  <m:sSupPr>
                    <m:ctrlPr>
                      <w:rPr>
                        <w:rFonts w:ascii="Cambria Math" w:hAnsi="Cambria Math" w:cs="Times New Roman"/>
                        <w:i/>
                        <w:color w:val="000000" w:themeColor="text1"/>
                        <w:lang w:val="en-US"/>
                      </w:rPr>
                    </m:ctrlPr>
                  </m:sSupPr>
                  <m:e>
                    <m:d>
                      <m:dPr>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d</m:t>
                        </m:r>
                        <m:d>
                          <m:dPr>
                            <m:begChr m:val="["/>
                            <m:endChr m:val="]"/>
                            <m:ctrlPr>
                              <w:rPr>
                                <w:rFonts w:ascii="Cambria Math" w:hAnsi="Cambria Math" w:cs="Times New Roman"/>
                                <w:color w:val="000000" w:themeColor="text1"/>
                                <w:lang w:val="en-US"/>
                              </w:rPr>
                            </m:ctrlPr>
                          </m:dPr>
                          <m:e>
                            <m:r>
                              <w:rPr>
                                <w:rFonts w:ascii="Cambria Math" w:hAnsi="Cambria Math" w:cs="Times New Roman"/>
                                <w:color w:val="000000" w:themeColor="text1"/>
                                <w:lang w:val="en-US"/>
                              </w:rPr>
                              <m:t>k+1</m:t>
                            </m:r>
                            <m:ctrlPr>
                              <w:rPr>
                                <w:rFonts w:ascii="Cambria Math" w:hAnsi="Cambria Math" w:cs="Times New Roman"/>
                                <w:i/>
                                <w:color w:val="000000" w:themeColor="text1"/>
                                <w:lang w:val="en-US"/>
                              </w:rPr>
                            </m:ctrlPr>
                          </m:e>
                        </m:d>
                        <m:ctrlPr>
                          <w:rPr>
                            <w:rFonts w:ascii="Cambria Math" w:hAnsi="Cambria Math" w:cs="Times New Roman"/>
                            <w:i/>
                            <w:color w:val="000000" w:themeColor="text1"/>
                            <w:lang w:val="en-US"/>
                          </w:rPr>
                        </m:ctrlPr>
                      </m:e>
                    </m:d>
                  </m:e>
                  <m:sup>
                    <m:r>
                      <w:rPr>
                        <w:rFonts w:ascii="Cambria Math" w:hAnsi="Cambria Math" w:cs="Times New Roman"/>
                        <w:color w:val="000000" w:themeColor="text1"/>
                        <w:lang w:val="en-US"/>
                      </w:rPr>
                      <m:t>2</m:t>
                    </m:r>
                  </m:sup>
                </m:sSup>
                <m:ctrlPr>
                  <w:rPr>
                    <w:rFonts w:ascii="Cambria Math" w:hAnsi="Cambria Math" w:cs="Times New Roman"/>
                    <w:i/>
                    <w:color w:val="000000" w:themeColor="text1"/>
                    <w:lang w:val="en-US"/>
                  </w:rPr>
                </m:ctrlPr>
              </m:e>
            </m:d>
            <m:r>
              <m:rPr>
                <m:lit/>
              </m:rPr>
              <w:rPr>
                <w:rFonts w:ascii="Cambria Math" w:hAnsi="Cambria Math" w:cs="Times New Roman"/>
                <w:color w:val="000000" w:themeColor="text1"/>
                <w:lang w:val="en-US"/>
              </w:rPr>
              <m:t>/</m:t>
            </m:r>
            <m:r>
              <w:rPr>
                <w:rFonts w:ascii="Cambria Math" w:hAnsi="Cambria Math" w:cs="Times New Roman"/>
                <w:color w:val="000000" w:themeColor="text1"/>
                <w:lang w:val="en-US"/>
              </w:rPr>
              <m:t>2</m:t>
            </m:r>
            <m:ctrlPr>
              <w:rPr>
                <w:rFonts w:ascii="Cambria Math" w:hAnsi="Cambria Math" w:cs="Times New Roman"/>
                <w:i/>
                <w:color w:val="000000" w:themeColor="text1"/>
                <w:lang w:val="en-US"/>
              </w:rPr>
            </m:ctrlPr>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w:t>
      </w:r>
      <w:r w:rsidR="007C5404" w:rsidRPr="002D70E4">
        <w:rPr>
          <w:rFonts w:ascii="Times New Roman" w:eastAsiaTheme="minorEastAsia" w:hAnsi="Times New Roman" w:cs="Times New Roman"/>
          <w:color w:val="000000" w:themeColor="text1"/>
          <w:lang w:val="en-US"/>
        </w:rPr>
        <w:t>3)</w:t>
      </w:r>
    </w:p>
    <w:p w14:paraId="2CE39772" w14:textId="77777777" w:rsidR="007C5404" w:rsidRPr="002D70E4" w:rsidRDefault="007C5404" w:rsidP="007C5404">
      <w:pPr>
        <w:jc w:val="both"/>
        <w:rPr>
          <w:rFonts w:ascii="Times New Roman" w:hAnsi="Times New Roman" w:cs="Times New Roman"/>
          <w:noProof/>
        </w:rPr>
      </w:pPr>
      <w:r>
        <w:rPr>
          <w:rFonts w:ascii="Times New Roman" w:hAnsi="Times New Roman" w:cs="Times New Roman"/>
          <w:color w:val="000000" w:themeColor="text1"/>
          <w:lang w:val="en-US"/>
        </w:rPr>
        <w:t xml:space="preserve">for k = 0, …, n-1, with initial value: d[n-1] = 0.5/(r+1). </w:t>
      </w:r>
      <w:r w:rsidRPr="002D70E4">
        <w:rPr>
          <w:rFonts w:ascii="Times New Roman" w:hAnsi="Times New Roman" w:cs="Times New Roman"/>
          <w:color w:val="000000" w:themeColor="text1"/>
          <w:lang w:val="en-US"/>
        </w:rPr>
        <w:t xml:space="preserve">When the decision-making process is started, our model will decide whether to offload on a specific server or keep looking on the rest of the server, as shown in Algorithm 3. The scaled availability values are compared with the decision values. If the availability value at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in the sequence of N MEC server loads is greater or equal to the corresponding decision value at the same index </w:t>
      </w:r>
      <w:proofErr w:type="spellStart"/>
      <w:r w:rsidRPr="002D70E4">
        <w:rPr>
          <w:rFonts w:ascii="Times New Roman" w:hAnsi="Times New Roman" w:cs="Times New Roman"/>
          <w:color w:val="000000" w:themeColor="text1"/>
          <w:lang w:val="en-US"/>
        </w:rPr>
        <w:t>i</w:t>
      </w:r>
      <w:proofErr w:type="spellEnd"/>
      <w:r w:rsidRPr="002D70E4">
        <w:rPr>
          <w:rFonts w:ascii="Times New Roman" w:hAnsi="Times New Roman" w:cs="Times New Roman"/>
          <w:color w:val="000000" w:themeColor="text1"/>
          <w:lang w:val="en-US"/>
        </w:rPr>
        <w:t xml:space="preserve"> then the model will stop and offload the tasks on that server. If the above condition is not satisfied, then the model will go to the next availability and decision value and compare it until the simulation is finished.</w:t>
      </w:r>
    </w:p>
    <w:p w14:paraId="3235CD8D" w14:textId="77777777" w:rsidR="007C5404" w:rsidRPr="002D70E4" w:rsidRDefault="007C5404" w:rsidP="007C5404">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7D383C91" wp14:editId="71788A9F">
            <wp:extent cx="2869565" cy="278447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2869565" cy="2784475"/>
                    </a:xfrm>
                    <a:prstGeom prst="rect">
                      <a:avLst/>
                    </a:prstGeom>
                  </pic:spPr>
                </pic:pic>
              </a:graphicData>
            </a:graphic>
          </wp:inline>
        </w:drawing>
      </w:r>
    </w:p>
    <w:p w14:paraId="551B6B98" w14:textId="77777777" w:rsidR="007C5404" w:rsidRPr="002D70E4" w:rsidRDefault="007C5404" w:rsidP="007C5404">
      <w:pPr>
        <w:pStyle w:val="Heading4"/>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Solving the House Selling Model</w:t>
      </w:r>
    </w:p>
    <w:p w14:paraId="17FB8A1A"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Starting with</w:t>
      </w:r>
      <w:r>
        <w:rPr>
          <w:rFonts w:ascii="Times New Roman" w:hAnsi="Times New Roman" w:cs="Times New Roman"/>
          <w:lang w:val="en-US"/>
        </w:rPr>
        <w:t xml:space="preserve"> the dynamic programming objective function</w:t>
      </w:r>
      <w:r w:rsidRPr="002D70E4">
        <w:rPr>
          <w:rFonts w:ascii="Times New Roman" w:hAnsi="Times New Roman" w:cs="Times New Roman"/>
          <w:lang w:val="en-US"/>
        </w:rPr>
        <w:t>:</w:t>
      </w:r>
    </w:p>
    <w:p w14:paraId="27EDBFCB" w14:textId="77777777" w:rsidR="007C5404" w:rsidRPr="002D70E4" w:rsidRDefault="00EB3A47" w:rsidP="007C5404">
      <w:pPr>
        <w:jc w:val="both"/>
        <w:rPr>
          <w:rFonts w:ascii="Times New Roman" w:eastAsiaTheme="minorEastAsia" w:hAnsi="Times New Roman" w:cs="Times New Roman"/>
          <w:color w:val="000000" w:themeColor="text1"/>
          <w:lang w:val="en-US"/>
        </w:rPr>
      </w:pPr>
      <m:oMath>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m:t>
            </m:r>
          </m:sub>
        </m:sSub>
        <m:d>
          <m:dPr>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e>
        </m:d>
        <m:r>
          <w:rPr>
            <w:rFonts w:ascii="Cambria Math" w:hAnsi="Cambria Math" w:cs="Times New Roman"/>
            <w:color w:val="000000" w:themeColor="text1"/>
            <w:lang w:val="en-US"/>
          </w:rPr>
          <m:t>=max</m:t>
        </m:r>
        <m:d>
          <m:dPr>
            <m:begChr m:val="["/>
            <m:endChr m:val="]"/>
            <m:ctrlPr>
              <w:rPr>
                <w:rFonts w:ascii="Cambria Math" w:hAnsi="Cambria Math" w:cs="Times New Roman"/>
                <w:i/>
                <w:color w:val="000000" w:themeColor="text1"/>
                <w:lang w:val="en-US"/>
              </w:rPr>
            </m:ctrlPr>
          </m:dPr>
          <m:e>
            <m:sSup>
              <m:sSupPr>
                <m:ctrlPr>
                  <w:rPr>
                    <w:rFonts w:ascii="Cambria Math" w:hAnsi="Cambria Math" w:cs="Times New Roman"/>
                    <w:i/>
                    <w:color w:val="000000" w:themeColor="text1"/>
                    <w:lang w:val="en-US"/>
                  </w:rPr>
                </m:ctrlPr>
              </m:sSupPr>
              <m:e>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1+r</m:t>
                    </m:r>
                  </m:e>
                </m:d>
              </m:e>
              <m:sup>
                <m:r>
                  <w:rPr>
                    <w:rFonts w:ascii="Cambria Math" w:hAnsi="Cambria Math" w:cs="Times New Roman"/>
                    <w:color w:val="000000" w:themeColor="text1"/>
                    <w:lang w:val="en-US"/>
                  </w:rPr>
                  <m:t>N-k</m:t>
                </m:r>
              </m:sup>
            </m:sSup>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x</m:t>
                </m:r>
              </m:e>
              <m:sub>
                <m:r>
                  <w:rPr>
                    <w:rFonts w:ascii="Cambria Math" w:hAnsi="Cambria Math" w:cs="Times New Roman"/>
                    <w:color w:val="000000" w:themeColor="text1"/>
                    <w:lang w:val="en-US"/>
                  </w:rPr>
                  <m:t>n</m:t>
                </m:r>
              </m:sub>
            </m:sSub>
            <m:r>
              <w:rPr>
                <w:rFonts w:ascii="Cambria Math" w:hAnsi="Cambria Math" w:cs="Times New Roman"/>
                <w:color w:val="000000" w:themeColor="text1"/>
                <w:lang w:val="en-US"/>
              </w:rPr>
              <m:t>,E</m:t>
            </m:r>
            <m:d>
              <m:dPr>
                <m:begChr m:val="["/>
                <m:endChr m:val="]"/>
                <m:ctrlPr>
                  <w:rPr>
                    <w:rFonts w:ascii="Cambria Math" w:hAnsi="Cambria Math" w:cs="Times New Roman"/>
                    <w:i/>
                    <w:color w:val="000000" w:themeColor="text1"/>
                    <w:lang w:val="en-US"/>
                  </w:rPr>
                </m:ctrlPr>
              </m:dPr>
              <m:e>
                <m:sSub>
                  <m:sSubPr>
                    <m:ctrlPr>
                      <w:rPr>
                        <w:rFonts w:ascii="Cambria Math" w:hAnsi="Cambria Math" w:cs="Times New Roman"/>
                        <w:i/>
                        <w:color w:val="000000" w:themeColor="text1"/>
                        <w:lang w:val="en-US"/>
                      </w:rPr>
                    </m:ctrlPr>
                  </m:sSubPr>
                  <m:e>
                    <m:r>
                      <w:rPr>
                        <w:rFonts w:ascii="Cambria Math" w:hAnsi="Cambria Math" w:cs="Times New Roman"/>
                        <w:color w:val="000000" w:themeColor="text1"/>
                        <w:lang w:val="en-US"/>
                      </w:rPr>
                      <m:t>J</m:t>
                    </m:r>
                  </m:e>
                  <m:sub>
                    <m:r>
                      <w:rPr>
                        <w:rFonts w:ascii="Cambria Math" w:hAnsi="Cambria Math" w:cs="Times New Roman"/>
                        <w:color w:val="000000" w:themeColor="text1"/>
                        <w:lang w:val="en-US"/>
                      </w:rPr>
                      <m:t>n+1</m:t>
                    </m:r>
                  </m:sub>
                </m:sSub>
                <m:d>
                  <m:dPr>
                    <m:ctrlPr>
                      <w:rPr>
                        <w:rFonts w:ascii="Cambria Math" w:hAnsi="Cambria Math" w:cs="Times New Roman"/>
                        <w:i/>
                        <w:color w:val="000000" w:themeColor="text1"/>
                        <w:lang w:val="en-US"/>
                      </w:rPr>
                    </m:ctrlPr>
                  </m:dPr>
                  <m:e>
                    <m:r>
                      <w:rPr>
                        <w:rFonts w:ascii="Cambria Math"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 xml:space="preserve"> </w:t>
      </w:r>
    </w:p>
    <w:p w14:paraId="66E398FF" w14:textId="21FFF5FE"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and </w:t>
      </w: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J</m:t>
                    </m:r>
                  </m:e>
                  <m:sub>
                    <m:r>
                      <w:rPr>
                        <w:rFonts w:ascii="Cambria Math" w:eastAsiaTheme="minorEastAsia" w:hAnsi="Cambria Math" w:cs="Times New Roman"/>
                        <w:color w:val="000000" w:themeColor="text1"/>
                        <w:lang w:val="en-US"/>
                      </w:rPr>
                      <m:t>n+1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ctrlPr>
              <w:rPr>
                <w:rFonts w:ascii="Cambria Math" w:eastAsiaTheme="minorEastAsia" w:hAnsi="Cambria Math" w:cs="Times New Roman"/>
                <w:i/>
                <w:color w:val="000000" w:themeColor="text1"/>
                <w:lang w:val="en-US"/>
              </w:rPr>
            </m:ctrlPr>
          </m:num>
          <m:den>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N-k</m:t>
                </m:r>
              </m:sup>
            </m:sSup>
            <m:ctrlPr>
              <w:rPr>
                <w:rFonts w:ascii="Cambria Math" w:eastAsiaTheme="minorEastAsia" w:hAnsi="Cambria Math" w:cs="Times New Roman"/>
                <w:i/>
                <w:color w:val="000000" w:themeColor="text1"/>
                <w:lang w:val="en-US"/>
              </w:rPr>
            </m:ctrlPr>
          </m:den>
        </m:f>
      </m:oMath>
      <w:r w:rsidRPr="002D70E4">
        <w:rPr>
          <w:rFonts w:ascii="Times New Roman" w:eastAsiaTheme="minorEastAsia" w:hAnsi="Times New Roman" w:cs="Times New Roman"/>
          <w:color w:val="000000" w:themeColor="text1"/>
          <w:lang w:val="en-US"/>
        </w:rPr>
        <w:tab/>
        <w:t>(1</w:t>
      </w:r>
      <w:r w:rsidR="00FE65FA">
        <w:rPr>
          <w:rFonts w:ascii="Times New Roman" w:eastAsiaTheme="minorEastAsia" w:hAnsi="Times New Roman" w:cs="Times New Roman"/>
          <w:color w:val="000000" w:themeColor="text1"/>
          <w:lang w:val="en-US"/>
        </w:rPr>
        <w:t>4</w:t>
      </w:r>
      <w:r w:rsidRPr="002D70E4">
        <w:rPr>
          <w:rFonts w:ascii="Times New Roman" w:eastAsiaTheme="minorEastAsia" w:hAnsi="Times New Roman" w:cs="Times New Roman"/>
          <w:color w:val="000000" w:themeColor="text1"/>
          <w:lang w:val="en-US"/>
        </w:rPr>
        <w:t>)</w:t>
      </w:r>
    </w:p>
    <w:p w14:paraId="44716F10"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The decision is taken as:</w:t>
      </w:r>
    </w:p>
    <w:p w14:paraId="4EBE9F64"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&gt;=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send task</w:t>
      </w:r>
    </w:p>
    <w:p w14:paraId="01F58C5C" w14:textId="77777777" w:rsidR="007C5404" w:rsidRPr="002D70E4" w:rsidRDefault="007C5404" w:rsidP="007C5404">
      <w:pPr>
        <w:pStyle w:val="ListParagraph"/>
        <w:numPr>
          <w:ilvl w:val="0"/>
          <w:numId w:val="6"/>
        </w:num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if </w:t>
      </w:r>
      <w:proofErr w:type="spellStart"/>
      <w:r w:rsidRPr="002D70E4">
        <w:rPr>
          <w:rFonts w:ascii="Times New Roman" w:eastAsiaTheme="minorEastAsia" w:hAnsi="Times New Roman" w:cs="Times New Roman"/>
          <w:color w:val="000000" w:themeColor="text1"/>
          <w:lang w:val="en-US"/>
        </w:rPr>
        <w:t>x_n</w:t>
      </w:r>
      <w:proofErr w:type="spellEnd"/>
      <w:r w:rsidRPr="002D70E4">
        <w:rPr>
          <w:rFonts w:ascii="Times New Roman" w:eastAsiaTheme="minorEastAsia" w:hAnsi="Times New Roman" w:cs="Times New Roman"/>
          <w:color w:val="000000" w:themeColor="text1"/>
          <w:lang w:val="en-US"/>
        </w:rPr>
        <w:t xml:space="preserve"> &lt; </w:t>
      </w:r>
      <w:proofErr w:type="spellStart"/>
      <w:r w:rsidRPr="002D70E4">
        <w:rPr>
          <w:rFonts w:ascii="Times New Roman" w:eastAsiaTheme="minorEastAsia" w:hAnsi="Times New Roman" w:cs="Times New Roman"/>
          <w:color w:val="000000" w:themeColor="text1"/>
          <w:lang w:val="en-US"/>
        </w:rPr>
        <w:t>a_n</w:t>
      </w:r>
      <w:proofErr w:type="spellEnd"/>
      <w:r w:rsidRPr="002D70E4">
        <w:rPr>
          <w:rFonts w:ascii="Times New Roman" w:eastAsiaTheme="minorEastAsia" w:hAnsi="Times New Roman" w:cs="Times New Roman"/>
          <w:color w:val="000000" w:themeColor="text1"/>
          <w:lang w:val="en-US"/>
        </w:rPr>
        <w:t xml:space="preserve"> then continue looking</w:t>
      </w:r>
    </w:p>
    <w:p w14:paraId="44164E68"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Let:</w:t>
      </w:r>
    </w:p>
    <w:p w14:paraId="26CAD356" w14:textId="077F7062"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15</w:t>
      </w:r>
      <w:r w:rsidR="007C5404" w:rsidRPr="002D70E4">
        <w:rPr>
          <w:rFonts w:ascii="Times New Roman" w:eastAsiaTheme="minorEastAsia" w:hAnsi="Times New Roman" w:cs="Times New Roman"/>
          <w:color w:val="000000" w:themeColor="text1"/>
          <w:lang w:val="en-US"/>
        </w:rPr>
        <w:t>)</w:t>
      </w:r>
    </w:p>
    <w:p w14:paraId="4E1A55C5"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lastRenderedPageBreak/>
        <w:t>And then:</w:t>
      </w:r>
    </w:p>
    <w:p w14:paraId="63594400" w14:textId="4922CB9B"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m:rPr>
                <m:sty m:val="p"/>
              </m:rPr>
              <w:rPr>
                <w:rFonts w:ascii="Cambria Math" w:eastAsiaTheme="minorEastAsia" w:hAnsi="Cambria Math" w:cs="Times New Roman"/>
                <w:color w:val="000000" w:themeColor="text1"/>
                <w:lang w:val="en-US"/>
              </w:rPr>
              <m:t>a</m:t>
            </m:r>
            <m:ctrlPr>
              <w:rPr>
                <w:rFonts w:ascii="Cambria Math" w:eastAsiaTheme="minorEastAsia" w:hAnsi="Cambria Math" w:cs="Times New Roman"/>
                <w:color w:val="000000" w:themeColor="text1"/>
                <w:lang w:val="en-US"/>
              </w:rPr>
            </m:ctrlPr>
          </m:e>
          <m:sub>
            <m:r>
              <m:rPr>
                <m:sty m:val="p"/>
              </m:rP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= E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+1</m:t>
            </m:r>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w</m:t>
                </m:r>
                <m:ctrlPr>
                  <w:rPr>
                    <w:rFonts w:ascii="Cambria Math" w:eastAsiaTheme="minorEastAsia" w:hAnsi="Cambria Math" w:cs="Times New Roman"/>
                    <w:i/>
                    <w:color w:val="000000" w:themeColor="text1"/>
                    <w:lang w:val="en-US"/>
                  </w:rPr>
                </m:ctrlPr>
              </m:e>
            </m:d>
            <m:r>
              <m:rPr>
                <m:sty m:val="p"/>
              </m:rP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color w:val="000000" w:themeColor="text1"/>
                        <w:lang w:val="en-US"/>
                      </w:rPr>
                    </m:ctrlPr>
                  </m:dPr>
                  <m:e>
                    <m:r>
                      <w:rPr>
                        <w:rFonts w:ascii="Cambria Math" w:eastAsiaTheme="minorEastAsia" w:hAnsi="Cambria Math" w:cs="Times New Roman"/>
                        <w:color w:val="000000" w:themeColor="text1"/>
                        <w:lang w:val="en-US"/>
                      </w:rPr>
                      <m:t>1+r</m:t>
                    </m:r>
                    <m:ctrlPr>
                      <w:rPr>
                        <w:rFonts w:ascii="Cambria Math" w:eastAsiaTheme="minorEastAsia" w:hAnsi="Cambria Math" w:cs="Times New Roman"/>
                        <w:i/>
                        <w:color w:val="000000" w:themeColor="text1"/>
                        <w:lang w:val="en-US"/>
                      </w:rPr>
                    </m:ctrlPr>
                  </m:e>
                </m:d>
                <m:ctrlPr>
                  <w:rPr>
                    <w:rFonts w:ascii="Cambria Math" w:eastAsiaTheme="minorEastAsia" w:hAnsi="Cambria Math" w:cs="Times New Roman"/>
                    <w:color w:val="000000" w:themeColor="text1"/>
                    <w:lang w:val="en-US"/>
                  </w:rPr>
                </m:ctrlPr>
              </m:e>
              <m:sup>
                <m:r>
                  <w:rPr>
                    <w:rFonts w:ascii="Cambria Math" w:eastAsiaTheme="minorEastAsia" w:hAnsi="Cambria Math" w:cs="Times New Roman"/>
                    <w:color w:val="000000" w:themeColor="text1"/>
                    <w:lang w:val="en-US"/>
                  </w:rPr>
                  <m:t>-1</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16</w:t>
      </w:r>
      <w:r w:rsidR="007C5404" w:rsidRPr="002D70E4">
        <w:rPr>
          <w:rFonts w:ascii="Times New Roman" w:eastAsiaTheme="minorEastAsia" w:hAnsi="Times New Roman" w:cs="Times New Roman"/>
          <w:color w:val="000000" w:themeColor="text1"/>
          <w:lang w:val="en-US"/>
        </w:rPr>
        <w:t>)</w:t>
      </w:r>
    </w:p>
    <w:p w14:paraId="7292A13E"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Hence:</w:t>
      </w:r>
    </w:p>
    <w:p w14:paraId="7E40C147" w14:textId="58928ED0"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e>
        </m:d>
      </m:oMath>
      <w:r w:rsidR="007C5404" w:rsidRPr="002D70E4">
        <w:rPr>
          <w:rFonts w:ascii="Times New Roman" w:eastAsiaTheme="minorEastAsia" w:hAnsi="Times New Roman" w:cs="Times New Roman"/>
          <w:color w:val="000000" w:themeColor="text1"/>
          <w:lang w:val="en-US"/>
        </w:rPr>
        <w:tab/>
      </w:r>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17</w:t>
      </w:r>
      <w:r w:rsidR="007C5404" w:rsidRPr="002D70E4">
        <w:rPr>
          <w:rFonts w:ascii="Times New Roman" w:eastAsiaTheme="minorEastAsia" w:hAnsi="Times New Roman" w:cs="Times New Roman"/>
          <w:color w:val="000000" w:themeColor="text1"/>
          <w:lang w:val="en-US"/>
        </w:rPr>
        <w:t>)</w:t>
      </w:r>
    </w:p>
    <w:p w14:paraId="1543C77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And</w:t>
      </w:r>
    </w:p>
    <w:p w14:paraId="6446FD42" w14:textId="1F9FE63E"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n+1</m:t>
                </m:r>
              </m:sub>
            </m:sSub>
          </m:e>
        </m:d>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x</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or</w:t>
      </w:r>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18</w:t>
      </w:r>
      <w:r w:rsidR="007C5404" w:rsidRPr="002D70E4">
        <w:rPr>
          <w:rFonts w:ascii="Times New Roman" w:eastAsiaTheme="minorEastAsia" w:hAnsi="Times New Roman" w:cs="Times New Roman"/>
          <w:color w:val="000000" w:themeColor="text1"/>
          <w:lang w:val="en-US"/>
        </w:rPr>
        <w:t>)</w:t>
      </w:r>
    </w:p>
    <w:p w14:paraId="126ECA8F"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3F5D93E9" w14:textId="056D6058"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or</w:t>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19</w:t>
      </w:r>
      <w:r w:rsidRPr="002D70E4">
        <w:rPr>
          <w:rFonts w:ascii="Times New Roman" w:eastAsiaTheme="minorEastAsia" w:hAnsi="Times New Roman" w:cs="Times New Roman"/>
          <w:color w:val="000000" w:themeColor="text1"/>
          <w:lang w:val="en-US"/>
        </w:rPr>
        <w:t>)</w:t>
      </w:r>
    </w:p>
    <w:p w14:paraId="040021D2"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41E3668" w14:textId="3E213B9C"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20</w:t>
      </w:r>
      <w:r w:rsidRPr="002D70E4">
        <w:rPr>
          <w:rFonts w:ascii="Times New Roman" w:eastAsiaTheme="minorEastAsia" w:hAnsi="Times New Roman" w:cs="Times New Roman"/>
          <w:color w:val="000000" w:themeColor="text1"/>
          <w:lang w:val="en-US"/>
        </w:rPr>
        <w:t>)</w:t>
      </w:r>
    </w:p>
    <w:p w14:paraId="6619E156"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09E68ADE" w14:textId="0A4269AD" w:rsidR="007C5404" w:rsidRPr="002D70E4" w:rsidRDefault="007C5404" w:rsidP="007C5404">
      <w:pPr>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E[max</m:t>
        </m:r>
        <m:d>
          <m:dPr>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m:t>
            </m:r>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oMath>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21</w:t>
      </w:r>
      <w:r w:rsidRPr="002D70E4">
        <w:rPr>
          <w:rFonts w:ascii="Times New Roman" w:eastAsiaTheme="minorEastAsia" w:hAnsi="Times New Roman" w:cs="Times New Roman"/>
          <w:color w:val="000000" w:themeColor="text1"/>
          <w:lang w:val="en-US"/>
        </w:rPr>
        <w:t>)</w:t>
      </w:r>
    </w:p>
    <w:p w14:paraId="6C6A2C54"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 xml:space="preserve">Substituting </w:t>
      </w:r>
    </w:p>
    <w:p w14:paraId="40338FDF" w14:textId="5DD722AC"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max(x,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 from</m:t>
        </m:r>
      </m:oMath>
      <w:r w:rsidRPr="002D70E4">
        <w:rPr>
          <w:rFonts w:ascii="Times New Roman" w:eastAsiaTheme="minorEastAsia" w:hAnsi="Times New Roman" w:cs="Times New Roman"/>
          <w:color w:val="000000" w:themeColor="text1"/>
          <w:lang w:val="en-US"/>
        </w:rPr>
        <w:t xml:space="preserve"> </w:t>
      </w:r>
      <w:r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22</w:t>
      </w:r>
      <w:r w:rsidRPr="002D70E4">
        <w:rPr>
          <w:rFonts w:ascii="Times New Roman" w:eastAsiaTheme="minorEastAsia" w:hAnsi="Times New Roman" w:cs="Times New Roman"/>
          <w:color w:val="000000" w:themeColor="text1"/>
          <w:lang w:val="en-US"/>
        </w:rPr>
        <w:t>)</w:t>
      </w:r>
    </w:p>
    <w:p w14:paraId="15233382"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Into</w:t>
      </w:r>
    </w:p>
    <w:p w14:paraId="027BBF5F" w14:textId="61617D36"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k+1</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23</w:t>
      </w:r>
      <w:r w:rsidRPr="002D70E4">
        <w:rPr>
          <w:rFonts w:ascii="Times New Roman" w:eastAsiaTheme="minorEastAsia" w:hAnsi="Times New Roman" w:cs="Times New Roman"/>
          <w:color w:val="000000" w:themeColor="text1"/>
          <w:lang w:val="en-US"/>
        </w:rPr>
        <w:t>)</w:t>
      </w:r>
    </w:p>
    <w:p w14:paraId="60695B61"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44E3771A" w14:textId="631E158C"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max</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d>
          </m:e>
        </m:d>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24</w:t>
      </w:r>
      <w:r w:rsidR="007C5404" w:rsidRPr="002D70E4">
        <w:rPr>
          <w:rFonts w:ascii="Times New Roman" w:eastAsiaTheme="minorEastAsia" w:hAnsi="Times New Roman" w:cs="Times New Roman"/>
          <w:color w:val="000000" w:themeColor="text1"/>
          <w:lang w:val="en-US"/>
        </w:rPr>
        <w:t>)</w:t>
      </w:r>
    </w:p>
    <w:p w14:paraId="655CE946" w14:textId="5C330B10"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nary>
              <m:naryPr>
                <m:ctrlPr>
                  <w:rPr>
                    <w:rFonts w:ascii="Cambria Math" w:eastAsiaTheme="minorEastAsia" w:hAnsi="Cambria Math" w:cs="Times New Roman"/>
                    <w:color w:val="000000" w:themeColor="text1"/>
                    <w:lang w:val="en-US"/>
                  </w:rPr>
                </m:ctrlPr>
              </m:naryPr>
              <m:sub>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r>
          <w:rPr>
            <w:rFonts w:ascii="Cambria Math" w:eastAsiaTheme="minorEastAsia" w:hAnsi="Cambria Math" w:cs="Times New Roman"/>
            <w:color w:val="000000" w:themeColor="text1"/>
            <w:lang w:val="en-US"/>
          </w:rPr>
          <m:t xml:space="preserve">            </m:t>
        </m:r>
      </m:oMath>
      <w:r w:rsidR="007C5404" w:rsidRPr="002D70E4">
        <w:rPr>
          <w:rFonts w:ascii="Times New Roman" w:eastAsiaTheme="minorEastAsia" w:hAnsi="Times New Roman" w:cs="Times New Roman"/>
          <w:color w:val="000000" w:themeColor="text1"/>
          <w:lang w:val="en-US"/>
        </w:rPr>
        <w:t>(</w:t>
      </w:r>
      <w:r w:rsidR="00FE65FA">
        <w:rPr>
          <w:rFonts w:ascii="Times New Roman" w:eastAsiaTheme="minorEastAsia" w:hAnsi="Times New Roman" w:cs="Times New Roman"/>
          <w:color w:val="000000" w:themeColor="text1"/>
          <w:lang w:val="en-US"/>
        </w:rPr>
        <w:t>25</w:t>
      </w:r>
      <w:r w:rsidR="007C5404" w:rsidRPr="002D70E4">
        <w:rPr>
          <w:rFonts w:ascii="Times New Roman" w:eastAsiaTheme="minorEastAsia" w:hAnsi="Times New Roman" w:cs="Times New Roman"/>
          <w:color w:val="000000" w:themeColor="text1"/>
          <w:lang w:val="en-US"/>
        </w:rPr>
        <w:t>)</w:t>
      </w:r>
    </w:p>
    <w:p w14:paraId="386E118D" w14:textId="0CA1E904"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sup>
              <m:e>
                <m:r>
                  <w:rPr>
                    <w:rFonts w:ascii="Cambria Math" w:eastAsiaTheme="minorEastAsia" w:hAnsi="Cambria Math" w:cs="Times New Roman"/>
                    <w:color w:val="000000" w:themeColor="text1"/>
                    <w:lang w:val="en-US"/>
                  </w:rPr>
                  <m:t>x</m:t>
                </m:r>
                <m:ctrlPr>
                  <w:rPr>
                    <w:rFonts w:ascii="Cambria Math" w:eastAsiaTheme="minorEastAsia" w:hAnsi="Cambria Math" w:cs="Times New Roman"/>
                    <w:i/>
                    <w:color w:val="000000" w:themeColor="text1"/>
                    <w:lang w:val="en-US"/>
                  </w:rPr>
                </m:ctrlPr>
              </m:e>
            </m:nary>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nary>
              <m:naryPr>
                <m:ctrlPr>
                  <w:rPr>
                    <w:rFonts w:ascii="Cambria Math" w:eastAsiaTheme="minorEastAsia" w:hAnsi="Cambria Math" w:cs="Times New Roman"/>
                    <w:color w:val="000000" w:themeColor="text1"/>
                    <w:lang w:val="en-US"/>
                  </w:rPr>
                </m:ctrlPr>
              </m:naryPr>
              <m:sub>
                <m:r>
                  <w:rPr>
                    <w:rFonts w:ascii="Cambria Math" w:eastAsiaTheme="minorEastAsia" w:hAnsi="Cambria Math" w:cs="Times New Roman"/>
                    <w:color w:val="000000" w:themeColor="text1"/>
                    <w:lang w:val="en-US"/>
                  </w:rPr>
                  <m:t>0</m:t>
                </m:r>
                <m:ctrlPr>
                  <w:rPr>
                    <w:rFonts w:ascii="Cambria Math" w:eastAsiaTheme="minorEastAsia" w:hAnsi="Cambria Math" w:cs="Times New Roman"/>
                    <w:i/>
                    <w:color w:val="000000" w:themeColor="text1"/>
                    <w:lang w:val="en-US"/>
                  </w:rPr>
                </m:ctrlPr>
              </m:sub>
              <m:sup>
                <m:r>
                  <w:rPr>
                    <w:rFonts w:ascii="Cambria Math" w:eastAsiaTheme="minorEastAsia" w:hAnsi="Cambria Math" w:cs="Times New Roman"/>
                    <w:color w:val="000000" w:themeColor="text1"/>
                    <w:lang w:val="en-US"/>
                  </w:rPr>
                  <m:t>ak+1</m:t>
                </m:r>
                <m:ctrlPr>
                  <w:rPr>
                    <w:rFonts w:ascii="Cambria Math" w:eastAsiaTheme="minorEastAsia" w:hAnsi="Cambria Math" w:cs="Times New Roman"/>
                    <w:i/>
                    <w:color w:val="000000" w:themeColor="text1"/>
                    <w:lang w:val="en-US"/>
                  </w:rPr>
                </m:ctrlPr>
              </m:sup>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r>
                  <w:rPr>
                    <w:rFonts w:ascii="Cambria Math" w:eastAsiaTheme="minorEastAsia" w:hAnsi="Cambria Math" w:cs="Times New Roman"/>
                    <w:color w:val="000000" w:themeColor="text1"/>
                    <w:lang w:val="en-US"/>
                  </w:rPr>
                  <m:t>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e>
            </m:nary>
          </m:e>
        </m:d>
      </m:oMath>
      <w:r w:rsidR="007C5404" w:rsidRPr="002D70E4">
        <w:rPr>
          <w:rFonts w:ascii="Times New Roman" w:eastAsiaTheme="minorEastAsia" w:hAnsi="Times New Roman" w:cs="Times New Roman"/>
          <w:color w:val="000000" w:themeColor="text1"/>
          <w:lang w:val="en-US"/>
        </w:rPr>
        <w:t xml:space="preserve">    (</w:t>
      </w:r>
      <w:r w:rsidR="00FE65FA">
        <w:rPr>
          <w:rFonts w:ascii="Times New Roman" w:eastAsiaTheme="minorEastAsia" w:hAnsi="Times New Roman" w:cs="Times New Roman"/>
          <w:color w:val="000000" w:themeColor="text1"/>
          <w:lang w:val="en-US"/>
        </w:rPr>
        <w:t>26</w:t>
      </w:r>
      <w:r w:rsidR="007C5404" w:rsidRPr="002D70E4">
        <w:rPr>
          <w:rFonts w:ascii="Times New Roman" w:eastAsiaTheme="minorEastAsia" w:hAnsi="Times New Roman" w:cs="Times New Roman"/>
          <w:color w:val="000000" w:themeColor="text1"/>
          <w:lang w:val="en-US"/>
        </w:rPr>
        <w:t>)</w:t>
      </w:r>
    </w:p>
    <w:p w14:paraId="71A41002" w14:textId="67421D28"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27</w:t>
      </w:r>
      <w:r w:rsidR="007C5404" w:rsidRPr="002D70E4">
        <w:rPr>
          <w:rFonts w:ascii="Times New Roman" w:eastAsiaTheme="minorEastAsia" w:hAnsi="Times New Roman" w:cs="Times New Roman"/>
          <w:color w:val="000000" w:themeColor="text1"/>
          <w:lang w:val="en-US"/>
        </w:rPr>
        <w:t>)</w:t>
      </w:r>
    </w:p>
    <w:p w14:paraId="3E070900" w14:textId="4096AFCD"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28</w:t>
      </w:r>
      <w:r w:rsidR="007C5404" w:rsidRPr="002D70E4">
        <w:rPr>
          <w:rFonts w:ascii="Times New Roman" w:eastAsiaTheme="minorEastAsia" w:hAnsi="Times New Roman" w:cs="Times New Roman"/>
          <w:color w:val="000000" w:themeColor="text1"/>
          <w:lang w:val="en-US"/>
        </w:rPr>
        <w:t>)</w:t>
      </w:r>
    </w:p>
    <w:p w14:paraId="2EF10A9C" w14:textId="4AE0BAD8"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m:t>
            </m:r>
          </m:sub>
        </m:sSub>
        <m:r>
          <w:rPr>
            <w:rFonts w:ascii="Cambria Math" w:eastAsiaTheme="minorEastAsia" w:hAnsi="Cambria Math" w:cs="Times New Roman"/>
            <w:color w:val="000000" w:themeColor="text1"/>
            <w:lang w:val="en-US"/>
          </w:rPr>
          <m:t>=</m:t>
        </m:r>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m:t>
            </m:r>
            <m:sSup>
              <m:sSupPr>
                <m:ctrlPr>
                  <w:rPr>
                    <w:rFonts w:ascii="Cambria Math" w:eastAsiaTheme="minorEastAsia" w:hAnsi="Cambria Math" w:cs="Times New Roman"/>
                    <w:i/>
                    <w:color w:val="000000" w:themeColor="text1"/>
                    <w:lang w:val="en-US"/>
                  </w:rPr>
                </m:ctrlPr>
              </m:sSupPr>
              <m:e>
                <m:f>
                  <m:fPr>
                    <m:ctrlPr>
                      <w:rPr>
                        <w:rFonts w:ascii="Cambria Math" w:eastAsiaTheme="minorEastAsia" w:hAnsi="Cambria Math" w:cs="Times New Roman"/>
                        <w:color w:val="000000" w:themeColor="text1"/>
                        <w:lang w:val="en-US"/>
                      </w:rPr>
                    </m:ctrlPr>
                  </m:fPr>
                  <m:num>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k+1</m:t>
                        </m:r>
                      </m:sub>
                    </m:sSub>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e>
              <m:sup>
                <m:r>
                  <w:rPr>
                    <w:rFonts w:ascii="Cambria Math" w:eastAsiaTheme="minorEastAsia" w:hAnsi="Cambria Math" w:cs="Times New Roman"/>
                    <w:color w:val="000000" w:themeColor="text1"/>
                    <w:lang w:val="en-US"/>
                  </w:rPr>
                  <m:t>2</m:t>
                </m:r>
              </m:sup>
            </m:sSup>
          </m:e>
        </m:d>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29</w:t>
      </w:r>
      <w:r w:rsidR="007C5404" w:rsidRPr="002D70E4">
        <w:rPr>
          <w:rFonts w:ascii="Times New Roman" w:eastAsiaTheme="minorEastAsia" w:hAnsi="Times New Roman" w:cs="Times New Roman"/>
          <w:color w:val="000000" w:themeColor="text1"/>
          <w:lang w:val="en-US"/>
        </w:rPr>
        <w:t>)</w:t>
      </w:r>
    </w:p>
    <w:p w14:paraId="7030D2B1" w14:textId="77777777" w:rsidR="007C5404" w:rsidRPr="002D70E4" w:rsidRDefault="007C5404" w:rsidP="007C5404">
      <w:pPr>
        <w:jc w:val="both"/>
        <w:rPr>
          <w:rFonts w:ascii="Times New Roman" w:eastAsiaTheme="minorEastAsia" w:hAnsi="Times New Roman" w:cs="Times New Roman"/>
          <w:color w:val="000000" w:themeColor="text1"/>
          <w:lang w:val="en-US"/>
        </w:rPr>
      </w:pPr>
    </w:p>
    <w:p w14:paraId="1C0FD035" w14:textId="77777777" w:rsidR="007C5404" w:rsidRPr="002D70E4" w:rsidRDefault="007C5404" w:rsidP="007C5404">
      <w:pPr>
        <w:jc w:val="both"/>
        <w:rPr>
          <w:rFonts w:ascii="Times New Roman" w:eastAsiaTheme="minorEastAsia" w:hAnsi="Times New Roman" w:cs="Times New Roman"/>
          <w:color w:val="000000" w:themeColor="text1"/>
          <w:lang w:val="en-US"/>
        </w:rPr>
      </w:pPr>
      <m:oMathPara>
        <m:oMathParaPr>
          <m:jc m:val="left"/>
        </m:oMathParaPr>
        <m:oMath>
          <m:r>
            <w:rPr>
              <w:rFonts w:ascii="Cambria Math" w:eastAsiaTheme="minorEastAsia" w:hAnsi="Cambria Math" w:cs="Times New Roman"/>
              <w:color w:val="000000" w:themeColor="text1"/>
              <w:lang w:val="en-US"/>
            </w:rPr>
            <m:t>* k = 1,2,3,….,N-1</m:t>
          </m:r>
        </m:oMath>
      </m:oMathPara>
    </w:p>
    <w:p w14:paraId="25B33721" w14:textId="77777777" w:rsidR="007C5404" w:rsidRPr="002D70E4" w:rsidRDefault="007C5404" w:rsidP="007C5404">
      <w:pPr>
        <w:jc w:val="both"/>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df</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=dx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P</m:t>
        </m:r>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=x</m:t>
        </m:r>
      </m:oMath>
      <w:r w:rsidRPr="002D70E4">
        <w:rPr>
          <w:rFonts w:ascii="Times New Roman" w:eastAsiaTheme="minorEastAsia" w:hAnsi="Times New Roman" w:cs="Times New Roman"/>
          <w:color w:val="000000" w:themeColor="text1"/>
          <w:lang w:val="en-US"/>
        </w:rPr>
        <w:t xml:space="preserve"> and </w:t>
      </w:r>
      <m:oMath>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1</m:t>
            </m:r>
            <m:ctrlPr>
              <w:rPr>
                <w:rFonts w:ascii="Cambria Math" w:eastAsiaTheme="minorEastAsia" w:hAnsi="Cambria Math" w:cs="Times New Roman"/>
                <w:i/>
                <w:color w:val="000000" w:themeColor="text1"/>
                <w:lang w:val="en-US"/>
              </w:rPr>
            </m:ctrlPr>
          </m:num>
          <m:den>
            <m:r>
              <w:rPr>
                <w:rFonts w:ascii="Cambria Math" w:eastAsiaTheme="minorEastAsia" w:hAnsi="Cambria Math" w:cs="Times New Roman"/>
                <w:color w:val="000000" w:themeColor="text1"/>
                <w:lang w:val="en-US"/>
              </w:rPr>
              <m:t>2</m:t>
            </m:r>
            <m:ctrlPr>
              <w:rPr>
                <w:rFonts w:ascii="Cambria Math" w:eastAsiaTheme="minorEastAsia" w:hAnsi="Cambria Math" w:cs="Times New Roman"/>
                <w:i/>
                <w:color w:val="000000" w:themeColor="text1"/>
                <w:lang w:val="en-US"/>
              </w:rPr>
            </m:ctrlPr>
          </m:den>
        </m:f>
      </m:oMath>
    </w:p>
    <w:p w14:paraId="6756B777" w14:textId="77777777" w:rsidR="007C5404" w:rsidRPr="002D70E4" w:rsidRDefault="007C5404" w:rsidP="007C5404">
      <w:pPr>
        <w:jc w:val="both"/>
        <w:rPr>
          <w:rFonts w:ascii="Times New Roman" w:eastAsiaTheme="minorEastAsia" w:hAnsi="Times New Roman" w:cs="Times New Roman"/>
          <w:color w:val="000000" w:themeColor="text1"/>
          <w:lang w:val="en-US"/>
        </w:rPr>
      </w:pPr>
      <w:r w:rsidRPr="002D70E4">
        <w:rPr>
          <w:rFonts w:ascii="Times New Roman" w:eastAsiaTheme="minorEastAsia" w:hAnsi="Times New Roman" w:cs="Times New Roman"/>
          <w:color w:val="000000" w:themeColor="text1"/>
          <w:lang w:val="en-US"/>
        </w:rPr>
        <w:t>Gives:</w:t>
      </w:r>
    </w:p>
    <w:p w14:paraId="04C93F34" w14:textId="38FB804E" w:rsidR="007C5404" w:rsidRPr="002D70E4" w:rsidRDefault="00EB3A47" w:rsidP="007C5404">
      <w:pPr>
        <w:jc w:val="center"/>
        <w:rPr>
          <w:rFonts w:ascii="Times New Roman" w:eastAsiaTheme="minorEastAsia" w:hAnsi="Times New Roman" w:cs="Times New Roman"/>
          <w:color w:val="000000" w:themeColor="text1"/>
          <w:lang w:val="en-US"/>
        </w:rPr>
      </w:pPr>
      <m:oMath>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a</m:t>
            </m:r>
          </m:e>
          <m:sub>
            <m:r>
              <w:rPr>
                <w:rFonts w:ascii="Cambria Math" w:eastAsiaTheme="minorEastAsia" w:hAnsi="Cambria Math" w:cs="Times New Roman"/>
                <w:color w:val="000000" w:themeColor="text1"/>
                <w:lang w:val="en-US"/>
              </w:rPr>
              <m:t>N-1</m:t>
            </m:r>
          </m:sub>
        </m:sSub>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sSub>
              <m:sSubPr>
                <m:ctrlPr>
                  <w:rPr>
                    <w:rFonts w:ascii="Cambria Math" w:eastAsiaTheme="minorEastAsia" w:hAnsi="Cambria Math" w:cs="Times New Roman"/>
                    <w:i/>
                    <w:color w:val="000000" w:themeColor="text1"/>
                    <w:lang w:val="en-US"/>
                  </w:rPr>
                </m:ctrlPr>
              </m:sSubPr>
              <m:e>
                <m:r>
                  <w:rPr>
                    <w:rFonts w:ascii="Cambria Math" w:eastAsiaTheme="minorEastAsia" w:hAnsi="Cambria Math" w:cs="Times New Roman"/>
                    <w:color w:val="000000" w:themeColor="text1"/>
                    <w:lang w:val="en-US"/>
                  </w:rPr>
                  <m:t>V</m:t>
                </m:r>
              </m:e>
              <m:sub>
                <m:r>
                  <w:rPr>
                    <w:rFonts w:ascii="Cambria Math" w:eastAsiaTheme="minorEastAsia" w:hAnsi="Cambria Math" w:cs="Times New Roman"/>
                    <w:color w:val="000000" w:themeColor="text1"/>
                    <w:lang w:val="en-US"/>
                  </w:rPr>
                  <m:t>N</m:t>
                </m:r>
              </m:sub>
            </m:sSub>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w</m:t>
                </m:r>
              </m:e>
            </m:d>
          </m:e>
        </m:d>
        <m:sSup>
          <m:sSupPr>
            <m:ctrlPr>
              <w:rPr>
                <w:rFonts w:ascii="Cambria Math" w:eastAsiaTheme="minorEastAsia" w:hAnsi="Cambria Math" w:cs="Times New Roman"/>
                <w:i/>
                <w:color w:val="000000" w:themeColor="text1"/>
                <w:lang w:val="en-US"/>
              </w:rPr>
            </m:ctrlPr>
          </m:sSupPr>
          <m:e>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e>
          <m:sup>
            <m:r>
              <w:rPr>
                <w:rFonts w:ascii="Cambria Math" w:eastAsiaTheme="minorEastAsia" w:hAnsi="Cambria Math" w:cs="Times New Roman"/>
                <w:color w:val="000000" w:themeColor="text1"/>
                <w:lang w:val="en-US"/>
              </w:rPr>
              <m:t>-1</m:t>
            </m:r>
          </m:sup>
        </m:sSup>
        <m:r>
          <w:rPr>
            <w:rFonts w:ascii="Cambria Math" w:eastAsiaTheme="minorEastAsia" w:hAnsi="Cambria Math" w:cs="Times New Roman"/>
            <w:color w:val="000000" w:themeColor="text1"/>
            <w:lang w:val="en-US"/>
          </w:rPr>
          <m:t>=</m:t>
        </m:r>
        <m:f>
          <m:fPr>
            <m:ctrlPr>
              <w:rPr>
                <w:rFonts w:ascii="Cambria Math" w:eastAsiaTheme="minorEastAsia" w:hAnsi="Cambria Math" w:cs="Times New Roman"/>
                <w:color w:val="000000" w:themeColor="text1"/>
                <w:lang w:val="en-US"/>
              </w:rPr>
            </m:ctrlPr>
          </m:fPr>
          <m:num>
            <m:r>
              <w:rPr>
                <w:rFonts w:ascii="Cambria Math" w:eastAsiaTheme="minorEastAsia" w:hAnsi="Cambria Math" w:cs="Times New Roman"/>
                <w:color w:val="000000" w:themeColor="text1"/>
                <w:lang w:val="en-US"/>
              </w:rPr>
              <m:t>E</m:t>
            </m:r>
            <m:d>
              <m:dPr>
                <m:begChr m:val="["/>
                <m:endChr m:val="]"/>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x</m:t>
                </m:r>
              </m:e>
            </m:d>
            <m:ctrlPr>
              <w:rPr>
                <w:rFonts w:ascii="Cambria Math" w:eastAsiaTheme="minorEastAsia" w:hAnsi="Cambria Math" w:cs="Times New Roman"/>
                <w:i/>
                <w:color w:val="000000" w:themeColor="text1"/>
                <w:lang w:val="en-US"/>
              </w:rPr>
            </m:ctrlPr>
          </m:num>
          <m:den>
            <m:d>
              <m:dPr>
                <m:ctrlPr>
                  <w:rPr>
                    <w:rFonts w:ascii="Cambria Math" w:eastAsiaTheme="minorEastAsia" w:hAnsi="Cambria Math" w:cs="Times New Roman"/>
                    <w:i/>
                    <w:color w:val="000000" w:themeColor="text1"/>
                    <w:lang w:val="en-US"/>
                  </w:rPr>
                </m:ctrlPr>
              </m:dPr>
              <m:e>
                <m:r>
                  <w:rPr>
                    <w:rFonts w:ascii="Cambria Math" w:eastAsiaTheme="minorEastAsia" w:hAnsi="Cambria Math" w:cs="Times New Roman"/>
                    <w:color w:val="000000" w:themeColor="text1"/>
                    <w:lang w:val="en-US"/>
                  </w:rPr>
                  <m:t>1+r</m:t>
                </m:r>
              </m:e>
            </m:d>
            <m:ctrlPr>
              <w:rPr>
                <w:rFonts w:ascii="Cambria Math" w:eastAsiaTheme="minorEastAsia" w:hAnsi="Cambria Math" w:cs="Times New Roman"/>
                <w:i/>
                <w:color w:val="000000" w:themeColor="text1"/>
                <w:lang w:val="en-US"/>
              </w:rPr>
            </m:ctrlPr>
          </m:den>
        </m:f>
      </m:oMath>
      <w:r w:rsidR="007C5404" w:rsidRPr="002D70E4">
        <w:rPr>
          <w:rFonts w:ascii="Times New Roman" w:eastAsiaTheme="minorEastAsia" w:hAnsi="Times New Roman" w:cs="Times New Roman"/>
          <w:color w:val="000000" w:themeColor="text1"/>
          <w:lang w:val="en-US"/>
        </w:rPr>
        <w:tab/>
        <w:t>(</w:t>
      </w:r>
      <w:r w:rsidR="00FE65FA">
        <w:rPr>
          <w:rFonts w:ascii="Times New Roman" w:eastAsiaTheme="minorEastAsia" w:hAnsi="Times New Roman" w:cs="Times New Roman"/>
          <w:color w:val="000000" w:themeColor="text1"/>
          <w:lang w:val="en-US"/>
        </w:rPr>
        <w:t>30</w:t>
      </w:r>
      <w:r w:rsidR="007C5404" w:rsidRPr="002D70E4">
        <w:rPr>
          <w:rFonts w:ascii="Times New Roman" w:eastAsiaTheme="minorEastAsia" w:hAnsi="Times New Roman" w:cs="Times New Roman"/>
          <w:color w:val="000000" w:themeColor="text1"/>
          <w:lang w:val="en-US"/>
        </w:rPr>
        <w:t>)</w:t>
      </w:r>
    </w:p>
    <w:p w14:paraId="378A61BE"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Implementation</w:t>
      </w:r>
      <w:r>
        <w:rPr>
          <w:rFonts w:ascii="Times New Roman" w:hAnsi="Times New Roman" w:cs="Times New Roman"/>
          <w:color w:val="000000" w:themeColor="text1"/>
          <w:lang w:val="en-US"/>
        </w:rPr>
        <w:t xml:space="preserve"> &amp; Experiments</w:t>
      </w:r>
    </w:p>
    <w:p w14:paraId="52D4842C"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Data Sets</w:t>
      </w:r>
    </w:p>
    <w:p w14:paraId="3DDF7722" w14:textId="77777777"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this paper, we chose to work with time-series data. To simulate the MEC server candidates distributed </w:t>
      </w:r>
      <w:r w:rsidRPr="002D70E4">
        <w:rPr>
          <w:rFonts w:ascii="Times New Roman" w:hAnsi="Times New Roman" w:cs="Times New Roman"/>
          <w:color w:val="000000" w:themeColor="text1"/>
          <w:lang w:val="en-US"/>
        </w:rPr>
        <w:t xml:space="preserve">along the path where the node device will be moving, we used real data sets of EC2 CPU </w:t>
      </w:r>
      <w:proofErr w:type="spellStart"/>
      <w:r w:rsidRPr="002D70E4">
        <w:rPr>
          <w:rFonts w:ascii="Times New Roman" w:hAnsi="Times New Roman" w:cs="Times New Roman"/>
          <w:color w:val="000000" w:themeColor="text1"/>
          <w:lang w:val="en-US"/>
        </w:rPr>
        <w:t>utilisation</w:t>
      </w:r>
      <w:proofErr w:type="spellEnd"/>
      <w:r w:rsidRPr="002D70E4">
        <w:rPr>
          <w:rFonts w:ascii="Times New Roman" w:hAnsi="Times New Roman" w:cs="Times New Roman"/>
          <w:color w:val="000000" w:themeColor="text1"/>
          <w:lang w:val="en-US"/>
        </w:rPr>
        <w:t xml:space="preserve"> load values collected over 2 weeks. The data comes from a real Amazon Web Services Cloud </w:t>
      </w:r>
      <w:proofErr w:type="gramStart"/>
      <w:r w:rsidRPr="002D70E4">
        <w:rPr>
          <w:rFonts w:ascii="Times New Roman" w:hAnsi="Times New Roman" w:cs="Times New Roman"/>
          <w:color w:val="000000" w:themeColor="text1"/>
          <w:lang w:val="en-US"/>
        </w:rPr>
        <w:t>Watch[</w:t>
      </w:r>
      <w:proofErr w:type="gramEnd"/>
      <w:r w:rsidRPr="002D70E4">
        <w:rPr>
          <w:rFonts w:ascii="Times New Roman" w:hAnsi="Times New Roman" w:cs="Times New Roman"/>
          <w:color w:val="000000" w:themeColor="text1"/>
          <w:lang w:val="en-US"/>
        </w:rPr>
        <w:t>10]. In the data set, the CPU load value is being recorded every 5 minutes. The data set contains about 4000 records of CPU loads, separated in chunks of 100 values each as we are applying our models non-sequentially. Time instances are replaced to be represented by scalar values instead of the real timestamps to allow us to illustrate how far we are from the optimal solution easily. Therefore, we have 4000 real values at 4000 points in time, and every time our model looks through these records will process and store the best possible point in time based on the load value on the MEC servers. The idea behind our chosen real data set is that our proposed solution can be used in a real-life scenario. From the performance evaluation, we will see which model operates best and under what circumstances. A sample of our time series data is given below and a graphical representation of this sample, shown in Figure 3.</w:t>
      </w:r>
    </w:p>
    <w:tbl>
      <w:tblPr>
        <w:tblW w:w="3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939"/>
        <w:gridCol w:w="1117"/>
      </w:tblGrid>
      <w:tr w:rsidR="007C5404" w:rsidRPr="006167D5" w14:paraId="6CB0AB45" w14:textId="77777777" w:rsidTr="00121377">
        <w:trPr>
          <w:trHeight w:val="263"/>
          <w:jc w:val="center"/>
        </w:trPr>
        <w:tc>
          <w:tcPr>
            <w:tcW w:w="1943" w:type="dxa"/>
            <w:shd w:val="clear" w:color="auto" w:fill="auto"/>
            <w:noWrap/>
            <w:vAlign w:val="bottom"/>
            <w:hideMark/>
          </w:tcPr>
          <w:p w14:paraId="40EA237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timestamp</w:t>
            </w:r>
          </w:p>
        </w:tc>
        <w:tc>
          <w:tcPr>
            <w:tcW w:w="939" w:type="dxa"/>
            <w:shd w:val="clear" w:color="auto" w:fill="auto"/>
            <w:noWrap/>
            <w:vAlign w:val="bottom"/>
            <w:hideMark/>
          </w:tcPr>
          <w:p w14:paraId="715ED34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value</w:t>
            </w:r>
          </w:p>
        </w:tc>
        <w:tc>
          <w:tcPr>
            <w:tcW w:w="1117" w:type="dxa"/>
            <w:shd w:val="clear" w:color="auto" w:fill="auto"/>
            <w:noWrap/>
            <w:vAlign w:val="bottom"/>
            <w:hideMark/>
          </w:tcPr>
          <w:p w14:paraId="5DDC6F8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server-id</w:t>
            </w:r>
          </w:p>
        </w:tc>
      </w:tr>
      <w:tr w:rsidR="007C5404" w:rsidRPr="006167D5" w14:paraId="27CFDC93" w14:textId="77777777" w:rsidTr="00121377">
        <w:trPr>
          <w:trHeight w:val="54"/>
          <w:jc w:val="center"/>
        </w:trPr>
        <w:tc>
          <w:tcPr>
            <w:tcW w:w="1943" w:type="dxa"/>
            <w:shd w:val="clear" w:color="auto" w:fill="auto"/>
            <w:noWrap/>
            <w:vAlign w:val="bottom"/>
            <w:hideMark/>
          </w:tcPr>
          <w:p w14:paraId="50A76C9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14:27</w:t>
            </w:r>
          </w:p>
        </w:tc>
        <w:tc>
          <w:tcPr>
            <w:tcW w:w="939" w:type="dxa"/>
            <w:shd w:val="clear" w:color="auto" w:fill="auto"/>
            <w:noWrap/>
            <w:vAlign w:val="bottom"/>
            <w:hideMark/>
          </w:tcPr>
          <w:p w14:paraId="41FE379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51.846</w:t>
            </w:r>
          </w:p>
        </w:tc>
        <w:tc>
          <w:tcPr>
            <w:tcW w:w="1117" w:type="dxa"/>
            <w:shd w:val="clear" w:color="auto" w:fill="auto"/>
            <w:noWrap/>
            <w:vAlign w:val="bottom"/>
            <w:hideMark/>
          </w:tcPr>
          <w:p w14:paraId="50A6BDE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mes-001</w:t>
            </w:r>
          </w:p>
        </w:tc>
      </w:tr>
      <w:tr w:rsidR="007C5404" w:rsidRPr="006167D5" w14:paraId="77F2693D" w14:textId="77777777" w:rsidTr="00121377">
        <w:trPr>
          <w:trHeight w:val="54"/>
          <w:jc w:val="center"/>
        </w:trPr>
        <w:tc>
          <w:tcPr>
            <w:tcW w:w="1943" w:type="dxa"/>
            <w:shd w:val="clear" w:color="auto" w:fill="auto"/>
            <w:noWrap/>
            <w:vAlign w:val="bottom"/>
            <w:hideMark/>
          </w:tcPr>
          <w:p w14:paraId="6C4DB9D5"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14:32</w:t>
            </w:r>
          </w:p>
        </w:tc>
        <w:tc>
          <w:tcPr>
            <w:tcW w:w="939" w:type="dxa"/>
            <w:shd w:val="clear" w:color="auto" w:fill="auto"/>
            <w:noWrap/>
            <w:vAlign w:val="bottom"/>
            <w:hideMark/>
          </w:tcPr>
          <w:p w14:paraId="7CDF16B0"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44.508</w:t>
            </w:r>
          </w:p>
        </w:tc>
        <w:tc>
          <w:tcPr>
            <w:tcW w:w="1117" w:type="dxa"/>
            <w:shd w:val="clear" w:color="auto" w:fill="auto"/>
            <w:noWrap/>
            <w:vAlign w:val="bottom"/>
            <w:hideMark/>
          </w:tcPr>
          <w:p w14:paraId="157656F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mes-002</w:t>
            </w:r>
          </w:p>
        </w:tc>
      </w:tr>
      <w:tr w:rsidR="007C5404" w:rsidRPr="006167D5" w14:paraId="06602078" w14:textId="77777777" w:rsidTr="00121377">
        <w:trPr>
          <w:trHeight w:val="54"/>
          <w:jc w:val="center"/>
        </w:trPr>
        <w:tc>
          <w:tcPr>
            <w:tcW w:w="1943" w:type="dxa"/>
            <w:shd w:val="clear" w:color="auto" w:fill="auto"/>
            <w:noWrap/>
            <w:vAlign w:val="bottom"/>
            <w:hideMark/>
          </w:tcPr>
          <w:p w14:paraId="29BC358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14:37</w:t>
            </w:r>
          </w:p>
        </w:tc>
        <w:tc>
          <w:tcPr>
            <w:tcW w:w="939" w:type="dxa"/>
            <w:shd w:val="clear" w:color="auto" w:fill="auto"/>
            <w:noWrap/>
            <w:vAlign w:val="bottom"/>
            <w:hideMark/>
          </w:tcPr>
          <w:p w14:paraId="345D88E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41.244</w:t>
            </w:r>
          </w:p>
        </w:tc>
        <w:tc>
          <w:tcPr>
            <w:tcW w:w="1117" w:type="dxa"/>
            <w:shd w:val="clear" w:color="auto" w:fill="auto"/>
            <w:noWrap/>
            <w:vAlign w:val="bottom"/>
            <w:hideMark/>
          </w:tcPr>
          <w:p w14:paraId="0358F29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mes-003</w:t>
            </w:r>
          </w:p>
        </w:tc>
      </w:tr>
      <w:tr w:rsidR="007C5404" w:rsidRPr="006167D5" w14:paraId="377564B9" w14:textId="77777777" w:rsidTr="00121377">
        <w:trPr>
          <w:trHeight w:val="54"/>
          <w:jc w:val="center"/>
        </w:trPr>
        <w:tc>
          <w:tcPr>
            <w:tcW w:w="1943" w:type="dxa"/>
            <w:shd w:val="clear" w:color="auto" w:fill="auto"/>
            <w:noWrap/>
            <w:vAlign w:val="bottom"/>
            <w:hideMark/>
          </w:tcPr>
          <w:p w14:paraId="30CA4E3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14:42</w:t>
            </w:r>
          </w:p>
        </w:tc>
        <w:tc>
          <w:tcPr>
            <w:tcW w:w="939" w:type="dxa"/>
            <w:shd w:val="clear" w:color="auto" w:fill="auto"/>
            <w:noWrap/>
            <w:vAlign w:val="bottom"/>
            <w:hideMark/>
          </w:tcPr>
          <w:p w14:paraId="5C2898A2"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48.568</w:t>
            </w:r>
          </w:p>
        </w:tc>
        <w:tc>
          <w:tcPr>
            <w:tcW w:w="1117" w:type="dxa"/>
            <w:shd w:val="clear" w:color="auto" w:fill="auto"/>
            <w:noWrap/>
            <w:vAlign w:val="bottom"/>
            <w:hideMark/>
          </w:tcPr>
          <w:p w14:paraId="1C745F3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mes-004</w:t>
            </w:r>
          </w:p>
        </w:tc>
      </w:tr>
      <w:tr w:rsidR="007C5404" w:rsidRPr="006167D5" w14:paraId="7A42C9BA" w14:textId="77777777" w:rsidTr="00121377">
        <w:trPr>
          <w:trHeight w:val="54"/>
          <w:jc w:val="center"/>
        </w:trPr>
        <w:tc>
          <w:tcPr>
            <w:tcW w:w="1943" w:type="dxa"/>
            <w:shd w:val="clear" w:color="auto" w:fill="auto"/>
            <w:noWrap/>
            <w:vAlign w:val="bottom"/>
            <w:hideMark/>
          </w:tcPr>
          <w:p w14:paraId="2DA5D956"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14:47</w:t>
            </w:r>
          </w:p>
        </w:tc>
        <w:tc>
          <w:tcPr>
            <w:tcW w:w="939" w:type="dxa"/>
            <w:shd w:val="clear" w:color="auto" w:fill="auto"/>
            <w:noWrap/>
            <w:vAlign w:val="bottom"/>
            <w:hideMark/>
          </w:tcPr>
          <w:p w14:paraId="4E8F80B3"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46.714</w:t>
            </w:r>
          </w:p>
        </w:tc>
        <w:tc>
          <w:tcPr>
            <w:tcW w:w="1117" w:type="dxa"/>
            <w:shd w:val="clear" w:color="auto" w:fill="auto"/>
            <w:noWrap/>
            <w:vAlign w:val="bottom"/>
            <w:hideMark/>
          </w:tcPr>
          <w:p w14:paraId="72491F4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mes-005</w:t>
            </w:r>
          </w:p>
        </w:tc>
      </w:tr>
      <w:tr w:rsidR="007C5404" w:rsidRPr="006167D5" w14:paraId="0639D26E" w14:textId="77777777" w:rsidTr="00121377">
        <w:trPr>
          <w:trHeight w:val="119"/>
          <w:jc w:val="center"/>
        </w:trPr>
        <w:tc>
          <w:tcPr>
            <w:tcW w:w="1943" w:type="dxa"/>
            <w:shd w:val="clear" w:color="auto" w:fill="auto"/>
            <w:noWrap/>
            <w:vAlign w:val="bottom"/>
            <w:hideMark/>
          </w:tcPr>
          <w:p w14:paraId="6F41CF0A"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14:52</w:t>
            </w:r>
          </w:p>
        </w:tc>
        <w:tc>
          <w:tcPr>
            <w:tcW w:w="939" w:type="dxa"/>
            <w:shd w:val="clear" w:color="auto" w:fill="auto"/>
            <w:noWrap/>
            <w:vAlign w:val="bottom"/>
            <w:hideMark/>
          </w:tcPr>
          <w:p w14:paraId="4AB0B72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44.986</w:t>
            </w:r>
          </w:p>
        </w:tc>
        <w:tc>
          <w:tcPr>
            <w:tcW w:w="1117" w:type="dxa"/>
            <w:shd w:val="clear" w:color="auto" w:fill="auto"/>
            <w:noWrap/>
            <w:vAlign w:val="bottom"/>
            <w:hideMark/>
          </w:tcPr>
          <w:p w14:paraId="787045F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mes-006</w:t>
            </w:r>
          </w:p>
        </w:tc>
      </w:tr>
      <w:tr w:rsidR="007C5404" w:rsidRPr="006167D5" w14:paraId="24AFEAC1" w14:textId="77777777" w:rsidTr="00121377">
        <w:trPr>
          <w:trHeight w:val="54"/>
          <w:jc w:val="center"/>
        </w:trPr>
        <w:tc>
          <w:tcPr>
            <w:tcW w:w="1943" w:type="dxa"/>
            <w:shd w:val="clear" w:color="auto" w:fill="auto"/>
            <w:noWrap/>
            <w:vAlign w:val="bottom"/>
            <w:hideMark/>
          </w:tcPr>
          <w:p w14:paraId="734A7F6E"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14:57</w:t>
            </w:r>
          </w:p>
        </w:tc>
        <w:tc>
          <w:tcPr>
            <w:tcW w:w="939" w:type="dxa"/>
            <w:shd w:val="clear" w:color="auto" w:fill="auto"/>
            <w:noWrap/>
            <w:vAlign w:val="bottom"/>
            <w:hideMark/>
          </w:tcPr>
          <w:p w14:paraId="0C078504"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49.108</w:t>
            </w:r>
          </w:p>
        </w:tc>
        <w:tc>
          <w:tcPr>
            <w:tcW w:w="1117" w:type="dxa"/>
            <w:shd w:val="clear" w:color="auto" w:fill="auto"/>
            <w:noWrap/>
            <w:vAlign w:val="bottom"/>
            <w:hideMark/>
          </w:tcPr>
          <w:p w14:paraId="1786AD3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mes-007</w:t>
            </w:r>
          </w:p>
        </w:tc>
      </w:tr>
      <w:tr w:rsidR="007C5404" w:rsidRPr="006167D5" w14:paraId="78384354" w14:textId="77777777" w:rsidTr="00121377">
        <w:trPr>
          <w:trHeight w:val="54"/>
          <w:jc w:val="center"/>
        </w:trPr>
        <w:tc>
          <w:tcPr>
            <w:tcW w:w="1943" w:type="dxa"/>
            <w:shd w:val="clear" w:color="auto" w:fill="auto"/>
            <w:noWrap/>
            <w:vAlign w:val="bottom"/>
            <w:hideMark/>
          </w:tcPr>
          <w:p w14:paraId="0BCDA47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15:02</w:t>
            </w:r>
          </w:p>
        </w:tc>
        <w:tc>
          <w:tcPr>
            <w:tcW w:w="939" w:type="dxa"/>
            <w:shd w:val="clear" w:color="auto" w:fill="auto"/>
            <w:noWrap/>
            <w:vAlign w:val="bottom"/>
            <w:hideMark/>
          </w:tcPr>
          <w:p w14:paraId="6B2A2A9C"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40.47</w:t>
            </w:r>
          </w:p>
        </w:tc>
        <w:tc>
          <w:tcPr>
            <w:tcW w:w="1117" w:type="dxa"/>
            <w:shd w:val="clear" w:color="auto" w:fill="auto"/>
            <w:noWrap/>
            <w:vAlign w:val="bottom"/>
            <w:hideMark/>
          </w:tcPr>
          <w:p w14:paraId="4BB19F47"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mes-008</w:t>
            </w:r>
          </w:p>
        </w:tc>
      </w:tr>
      <w:tr w:rsidR="007C5404" w:rsidRPr="006167D5" w14:paraId="48AD5E05" w14:textId="77777777" w:rsidTr="00121377">
        <w:trPr>
          <w:trHeight w:val="54"/>
          <w:jc w:val="center"/>
        </w:trPr>
        <w:tc>
          <w:tcPr>
            <w:tcW w:w="1943" w:type="dxa"/>
            <w:shd w:val="clear" w:color="auto" w:fill="auto"/>
            <w:noWrap/>
            <w:vAlign w:val="bottom"/>
            <w:hideMark/>
          </w:tcPr>
          <w:p w14:paraId="217BD3DF"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15:07</w:t>
            </w:r>
          </w:p>
        </w:tc>
        <w:tc>
          <w:tcPr>
            <w:tcW w:w="939" w:type="dxa"/>
            <w:shd w:val="clear" w:color="auto" w:fill="auto"/>
            <w:noWrap/>
            <w:vAlign w:val="bottom"/>
            <w:hideMark/>
          </w:tcPr>
          <w:p w14:paraId="267BCA49"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53.404</w:t>
            </w:r>
          </w:p>
        </w:tc>
        <w:tc>
          <w:tcPr>
            <w:tcW w:w="1117" w:type="dxa"/>
            <w:shd w:val="clear" w:color="auto" w:fill="auto"/>
            <w:noWrap/>
            <w:vAlign w:val="bottom"/>
            <w:hideMark/>
          </w:tcPr>
          <w:p w14:paraId="760C15C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mes-009</w:t>
            </w:r>
          </w:p>
        </w:tc>
      </w:tr>
      <w:tr w:rsidR="007C5404" w:rsidRPr="006167D5" w14:paraId="7CCC3B8A" w14:textId="77777777" w:rsidTr="00121377">
        <w:trPr>
          <w:trHeight w:val="54"/>
          <w:jc w:val="center"/>
        </w:trPr>
        <w:tc>
          <w:tcPr>
            <w:tcW w:w="1943" w:type="dxa"/>
            <w:shd w:val="clear" w:color="auto" w:fill="auto"/>
            <w:noWrap/>
            <w:vAlign w:val="bottom"/>
            <w:hideMark/>
          </w:tcPr>
          <w:p w14:paraId="3DFCCC18"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14/02/2014 15:12</w:t>
            </w:r>
          </w:p>
        </w:tc>
        <w:tc>
          <w:tcPr>
            <w:tcW w:w="939" w:type="dxa"/>
            <w:shd w:val="clear" w:color="auto" w:fill="auto"/>
            <w:noWrap/>
            <w:vAlign w:val="bottom"/>
            <w:hideMark/>
          </w:tcPr>
          <w:p w14:paraId="262E8C3D"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45.4</w:t>
            </w:r>
          </w:p>
        </w:tc>
        <w:tc>
          <w:tcPr>
            <w:tcW w:w="1117" w:type="dxa"/>
            <w:shd w:val="clear" w:color="auto" w:fill="auto"/>
            <w:noWrap/>
            <w:vAlign w:val="bottom"/>
            <w:hideMark/>
          </w:tcPr>
          <w:p w14:paraId="62C6B9A1" w14:textId="77777777" w:rsidR="007C5404" w:rsidRPr="006167D5" w:rsidRDefault="007C5404" w:rsidP="00121377">
            <w:pPr>
              <w:spacing w:after="0" w:line="240" w:lineRule="auto"/>
              <w:jc w:val="center"/>
              <w:rPr>
                <w:rFonts w:ascii="Calibri" w:eastAsia="Times New Roman" w:hAnsi="Calibri" w:cs="Calibri"/>
                <w:color w:val="000000"/>
                <w:sz w:val="18"/>
                <w:szCs w:val="18"/>
                <w:lang w:eastAsia="en-GB"/>
              </w:rPr>
            </w:pPr>
            <w:r w:rsidRPr="006167D5">
              <w:rPr>
                <w:rFonts w:ascii="Calibri" w:eastAsia="Times New Roman" w:hAnsi="Calibri" w:cs="Calibri"/>
                <w:color w:val="000000"/>
                <w:sz w:val="18"/>
                <w:szCs w:val="18"/>
                <w:lang w:eastAsia="en-GB"/>
              </w:rPr>
              <w:t>mes-010</w:t>
            </w:r>
          </w:p>
        </w:tc>
      </w:tr>
    </w:tbl>
    <w:p w14:paraId="4215061C" w14:textId="77777777" w:rsidR="007C5404" w:rsidRPr="002D70E4" w:rsidRDefault="007C5404" w:rsidP="007C5404">
      <w:pPr>
        <w:jc w:val="center"/>
        <w:rPr>
          <w:rFonts w:ascii="Times New Roman" w:hAnsi="Times New Roman" w:cs="Times New Roman"/>
        </w:rPr>
      </w:pPr>
      <w:r>
        <w:rPr>
          <w:noProof/>
        </w:rPr>
        <w:drawing>
          <wp:inline distT="0" distB="0" distL="0" distR="0" wp14:anchorId="386AF105" wp14:editId="448E9186">
            <wp:extent cx="2946400" cy="1689100"/>
            <wp:effectExtent l="0" t="0" r="6350" b="6350"/>
            <wp:docPr id="10" name="Chart 10">
              <a:extLst xmlns:a="http://schemas.openxmlformats.org/drawingml/2006/main">
                <a:ext uri="{FF2B5EF4-FFF2-40B4-BE49-F238E27FC236}">
                  <a16:creationId xmlns:a16="http://schemas.microsoft.com/office/drawing/2014/main" id="{3D12688D-88CF-4568-AFC5-099F143E4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982615" w14:textId="77777777" w:rsidR="007C5404" w:rsidRPr="002D70E4" w:rsidRDefault="007C5404" w:rsidP="007C5404">
      <w:pPr>
        <w:pStyle w:val="Caption"/>
        <w:ind w:firstLine="576"/>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3</w:t>
      </w:r>
      <w:r w:rsidRPr="002D70E4">
        <w:rPr>
          <w:rFonts w:ascii="Times New Roman" w:hAnsi="Times New Roman" w:cs="Times New Roman"/>
        </w:rPr>
        <w:fldChar w:fldCharType="end"/>
      </w:r>
      <w:r w:rsidRPr="002D70E4">
        <w:rPr>
          <w:rFonts w:ascii="Times New Roman" w:hAnsi="Times New Roman" w:cs="Times New Roman"/>
        </w:rPr>
        <w:t>: Plotted Sample of data</w:t>
      </w:r>
    </w:p>
    <w:p w14:paraId="56F9B929"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Framework and Methods</w:t>
      </w:r>
    </w:p>
    <w:p w14:paraId="45414950"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Our tool comes in two parts. The first one is the Time Series Analysis tool used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the real-time series data inserted and find any trends. This is done, so the user is aware of the data nature before applying the models. The second one is the Simulation tool for our constructed models. To implement our Optimal Stopping models, we had to choose an appropriate tool that will allow us to carry out the simulations and produce a graphical representation of the results. For this, we chose to work with Python 3.x Programming Language, </w:t>
      </w:r>
      <w:proofErr w:type="spellStart"/>
      <w:r w:rsidRPr="002D70E4">
        <w:rPr>
          <w:rFonts w:ascii="Times New Roman" w:hAnsi="Times New Roman" w:cs="Times New Roman"/>
          <w:color w:val="000000" w:themeColor="text1"/>
          <w:lang w:val="en-US"/>
        </w:rPr>
        <w:t>Jupyter</w:t>
      </w:r>
      <w:proofErr w:type="spellEnd"/>
      <w:r w:rsidRPr="002D70E4">
        <w:rPr>
          <w:rFonts w:ascii="Times New Roman" w:hAnsi="Times New Roman" w:cs="Times New Roman"/>
          <w:color w:val="000000" w:themeColor="text1"/>
          <w:lang w:val="en-US"/>
        </w:rPr>
        <w:t xml:space="preserve"> Notebook and </w:t>
      </w:r>
      <w:proofErr w:type="spellStart"/>
      <w:r w:rsidRPr="002D70E4">
        <w:rPr>
          <w:rFonts w:ascii="Times New Roman" w:hAnsi="Times New Roman" w:cs="Times New Roman"/>
          <w:color w:val="000000" w:themeColor="text1"/>
          <w:lang w:val="en-US"/>
        </w:rPr>
        <w:t>Numpy</w:t>
      </w:r>
      <w:proofErr w:type="spellEnd"/>
      <w:r w:rsidRPr="002D70E4">
        <w:rPr>
          <w:rFonts w:ascii="Times New Roman" w:hAnsi="Times New Roman" w:cs="Times New Roman"/>
          <w:color w:val="000000" w:themeColor="text1"/>
          <w:lang w:val="en-US"/>
        </w:rPr>
        <w:t xml:space="preserve"> and Pandas libraries. We used these to manage our data, carry out a time-series analysis on the records, implement the </w:t>
      </w:r>
      <w:r w:rsidRPr="002D70E4">
        <w:rPr>
          <w:rFonts w:ascii="Times New Roman" w:hAnsi="Times New Roman" w:cs="Times New Roman"/>
          <w:color w:val="000000" w:themeColor="text1"/>
          <w:lang w:val="en-US"/>
        </w:rPr>
        <w:lastRenderedPageBreak/>
        <w:t xml:space="preserve">proposed solution models and apply them to the data set. Our tool's development was done to work through the command line console and allow the user to input their preferences regarding what analysis they want to carry out and for which models. Finally, our tool's competence is to take in any correctly defined CSV file, apply the models on it, manage and process it and return results. The first screen the user sees when running the tool is a prompt to enter the CSV name that will be </w:t>
      </w:r>
      <w:proofErr w:type="spellStart"/>
      <w:r w:rsidRPr="002D70E4">
        <w:rPr>
          <w:rFonts w:ascii="Times New Roman" w:hAnsi="Times New Roman" w:cs="Times New Roman"/>
          <w:color w:val="000000" w:themeColor="text1"/>
          <w:lang w:val="en-US"/>
        </w:rPr>
        <w:t>analysed</w:t>
      </w:r>
      <w:proofErr w:type="spellEnd"/>
      <w:r w:rsidRPr="002D70E4">
        <w:rPr>
          <w:rFonts w:ascii="Times New Roman" w:hAnsi="Times New Roman" w:cs="Times New Roman"/>
          <w:color w:val="000000" w:themeColor="text1"/>
          <w:lang w:val="en-US"/>
        </w:rPr>
        <w:t>. Then the user will be guided by the instructions on the screen. A screenshot of our tool's screen can be seen below.</w:t>
      </w:r>
    </w:p>
    <w:p w14:paraId="74A65FB8" w14:textId="2F759024" w:rsidR="007C5404" w:rsidRPr="002D70E4" w:rsidRDefault="007C5404" w:rsidP="007C5404">
      <w:pPr>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inline distT="0" distB="0" distL="0" distR="0" wp14:anchorId="68D24833" wp14:editId="4C279057">
            <wp:extent cx="3183085" cy="19431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239" cy="1950519"/>
                    </a:xfrm>
                    <a:prstGeom prst="rect">
                      <a:avLst/>
                    </a:prstGeom>
                  </pic:spPr>
                </pic:pic>
              </a:graphicData>
            </a:graphic>
          </wp:inline>
        </w:drawing>
      </w:r>
    </w:p>
    <w:p w14:paraId="2DB317FF" w14:textId="123B2A7A" w:rsidR="007C5404" w:rsidRPr="009F2E78"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it is worth mentioning that the source code's implementation is developed in functions to give the user the availability to choose between the models or compare them all together—the code as shown</w:t>
      </w:r>
      <w:r>
        <w:rPr>
          <w:rFonts w:ascii="Times New Roman" w:hAnsi="Times New Roman" w:cs="Times New Roman"/>
          <w:color w:val="000000" w:themeColor="text1"/>
          <w:lang w:val="en-US"/>
        </w:rPr>
        <w:t xml:space="preserve"> at the end of this </w:t>
      </w:r>
      <w:proofErr w:type="gramStart"/>
      <w:r>
        <w:rPr>
          <w:rFonts w:ascii="Times New Roman" w:hAnsi="Times New Roman" w:cs="Times New Roman"/>
          <w:color w:val="000000" w:themeColor="text1"/>
          <w:lang w:val="en-US"/>
        </w:rPr>
        <w:t>paper[</w:t>
      </w:r>
      <w:proofErr w:type="gramEnd"/>
      <w:r>
        <w:rPr>
          <w:rFonts w:ascii="Times New Roman" w:hAnsi="Times New Roman" w:cs="Times New Roman"/>
          <w:color w:val="000000" w:themeColor="text1"/>
          <w:lang w:val="en-US"/>
        </w:rPr>
        <w:t>17],</w:t>
      </w:r>
      <w:r w:rsidRPr="002D70E4">
        <w:rPr>
          <w:rFonts w:ascii="Times New Roman" w:hAnsi="Times New Roman" w:cs="Times New Roman"/>
          <w:color w:val="000000" w:themeColor="text1"/>
          <w:lang w:val="en-US"/>
        </w:rPr>
        <w:t xml:space="preserve"> displays the functions created with commenting to assist in using each one. When the user </w:t>
      </w:r>
      <w:proofErr w:type="gramStart"/>
      <w:r w:rsidRPr="002D70E4">
        <w:rPr>
          <w:rFonts w:ascii="Times New Roman" w:hAnsi="Times New Roman" w:cs="Times New Roman"/>
          <w:color w:val="000000" w:themeColor="text1"/>
          <w:lang w:val="en-US"/>
        </w:rPr>
        <w:t>makes a selection</w:t>
      </w:r>
      <w:proofErr w:type="gramEnd"/>
      <w:r w:rsidRPr="002D70E4">
        <w:rPr>
          <w:rFonts w:ascii="Times New Roman" w:hAnsi="Times New Roman" w:cs="Times New Roman"/>
          <w:color w:val="000000" w:themeColor="text1"/>
          <w:lang w:val="en-US"/>
        </w:rPr>
        <w:t>, the specific function is called and returns graphs and data frames as a visual representation of the results. The tool is also capable of saving the output files for future reference of analysis.</w:t>
      </w:r>
    </w:p>
    <w:p w14:paraId="4AAC58B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A Git</w:t>
      </w:r>
      <w:r>
        <w:rPr>
          <w:rFonts w:ascii="Times New Roman" w:hAnsi="Times New Roman" w:cs="Times New Roman"/>
          <w:color w:val="000000" w:themeColor="text1"/>
          <w:lang w:val="en-US"/>
        </w:rPr>
        <w:t>Hub</w:t>
      </w:r>
      <w:r w:rsidRPr="002D70E4">
        <w:rPr>
          <w:rFonts w:ascii="Times New Roman" w:hAnsi="Times New Roman" w:cs="Times New Roman"/>
          <w:color w:val="000000" w:themeColor="text1"/>
          <w:lang w:val="en-US"/>
        </w:rPr>
        <w:t xml:space="preserve"> repository has also been created to host our files and can be found in [15].</w:t>
      </w:r>
    </w:p>
    <w:p w14:paraId="50D55953"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Performance Assessment</w:t>
      </w:r>
    </w:p>
    <w:p w14:paraId="23D09900"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Time Series Analysis</w:t>
      </w:r>
    </w:p>
    <w:p w14:paraId="148A524B" w14:textId="77777777" w:rsidR="007C5404" w:rsidRPr="002D70E4" w:rsidRDefault="007C5404" w:rsidP="007C5404">
      <w:pPr>
        <w:jc w:val="both"/>
        <w:rPr>
          <w:rFonts w:ascii="Times New Roman" w:hAnsi="Times New Roman" w:cs="Times New Roman"/>
          <w:lang w:val="en-US"/>
        </w:rPr>
      </w:pPr>
      <w:r w:rsidRPr="002D70E4">
        <w:rPr>
          <w:rFonts w:ascii="Times New Roman" w:hAnsi="Times New Roman" w:cs="Times New Roman"/>
          <w:lang w:val="en-US"/>
        </w:rPr>
        <w:t xml:space="preserve">A time series is a series of data points indexed in a timed order. Most specifically, a time series sequence is a sequence of observed values taken at successively equally spaced points over a fixed period. Therefore, we can think about such data as </w:t>
      </w:r>
      <w:proofErr w:type="gramStart"/>
      <w:r w:rsidRPr="002D70E4">
        <w:rPr>
          <w:rFonts w:ascii="Times New Roman" w:hAnsi="Times New Roman" w:cs="Times New Roman"/>
          <w:lang w:val="en-US"/>
        </w:rPr>
        <w:t>discrete-time</w:t>
      </w:r>
      <w:proofErr w:type="gramEnd"/>
      <w:r w:rsidRPr="002D70E4">
        <w:rPr>
          <w:rFonts w:ascii="Times New Roman" w:hAnsi="Times New Roman" w:cs="Times New Roman"/>
          <w:lang w:val="en-US"/>
        </w:rPr>
        <w:t xml:space="preserve">. Time series analysis comprises methods for </w:t>
      </w:r>
      <w:proofErr w:type="spellStart"/>
      <w:r w:rsidRPr="002D70E4">
        <w:rPr>
          <w:rFonts w:ascii="Times New Roman" w:hAnsi="Times New Roman" w:cs="Times New Roman"/>
          <w:lang w:val="en-US"/>
        </w:rPr>
        <w:t>analysing</w:t>
      </w:r>
      <w:proofErr w:type="spellEnd"/>
      <w:r w:rsidRPr="002D70E4">
        <w:rPr>
          <w:rFonts w:ascii="Times New Roman" w:hAnsi="Times New Roman" w:cs="Times New Roman"/>
          <w:lang w:val="en-US"/>
        </w:rPr>
        <w:t xml:space="preserve"> time series data to extract meaningful statistics and other trends in our sequence of values. It can be applied to real-valued, </w:t>
      </w:r>
      <w:proofErr w:type="gramStart"/>
      <w:r w:rsidRPr="002D70E4">
        <w:rPr>
          <w:rFonts w:ascii="Times New Roman" w:hAnsi="Times New Roman" w:cs="Times New Roman"/>
          <w:lang w:val="en-US"/>
        </w:rPr>
        <w:t>continuous</w:t>
      </w:r>
      <w:proofErr w:type="gramEnd"/>
      <w:r w:rsidRPr="002D70E4">
        <w:rPr>
          <w:rFonts w:ascii="Times New Roman" w:hAnsi="Times New Roman" w:cs="Times New Roman"/>
          <w:lang w:val="en-US"/>
        </w:rPr>
        <w:t xml:space="preserve"> and discrete numeric data as in [13]. We can divide the methods for time series analysis is two groups, frequency-</w:t>
      </w:r>
      <w:proofErr w:type="gramStart"/>
      <w:r w:rsidRPr="002D70E4">
        <w:rPr>
          <w:rFonts w:ascii="Times New Roman" w:hAnsi="Times New Roman" w:cs="Times New Roman"/>
          <w:lang w:val="en-US"/>
        </w:rPr>
        <w:t>domain</w:t>
      </w:r>
      <w:proofErr w:type="gramEnd"/>
      <w:r w:rsidRPr="002D70E4">
        <w:rPr>
          <w:rFonts w:ascii="Times New Roman" w:hAnsi="Times New Roman" w:cs="Times New Roman"/>
          <w:lang w:val="en-US"/>
        </w:rPr>
        <w:t xml:space="preserve"> and time-domain methods. For this study, we will focus on the latter since our data is defined over time. In the time-domain, we can use correlation and autocorrelation techniques to extract the patterns in a filter-like manner.</w:t>
      </w:r>
    </w:p>
    <w:p w14:paraId="1983D10E"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basic functionality of our Times Series Analysis tool is to identify trends in our series of data. There are several ways to think about identifying trends in a time series sample. One of the most popular ways to identify a trend is to take our data's rolling average. This means that, for each time point, we calculate the average of the points on either side of it.</w:t>
      </w:r>
    </w:p>
    <w:p w14:paraId="70F7B656" w14:textId="24D93C96"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number of those points is specified by a window size, which we can set using the </w:t>
      </w:r>
      <w:proofErr w:type="gramStart"/>
      <w:r w:rsidRPr="002D70E4">
        <w:rPr>
          <w:rFonts w:ascii="Times New Roman" w:hAnsi="Times New Roman" w:cs="Times New Roman"/>
          <w:color w:val="000000" w:themeColor="text1"/>
          <w:lang w:val="en-US"/>
        </w:rPr>
        <w:t>rolling(</w:t>
      </w:r>
      <w:proofErr w:type="gramEnd"/>
      <w:r w:rsidRPr="002D70E4">
        <w:rPr>
          <w:rFonts w:ascii="Times New Roman" w:hAnsi="Times New Roman" w:cs="Times New Roman"/>
          <w:color w:val="000000" w:themeColor="text1"/>
          <w:lang w:val="en-US"/>
        </w:rPr>
        <w:t xml:space="preserve">) function. What this causes is to smooth out noise and seasonality. When it comes to determining the window size, we can set this directly in the function. It makes sense to choose 14 as we are talking about a 2-week </w:t>
      </w:r>
      <w:proofErr w:type="gramStart"/>
      <w:r w:rsidRPr="002D70E4">
        <w:rPr>
          <w:rFonts w:ascii="Times New Roman" w:hAnsi="Times New Roman" w:cs="Times New Roman"/>
          <w:color w:val="000000" w:themeColor="text1"/>
          <w:lang w:val="en-US"/>
        </w:rPr>
        <w:t>period of time</w:t>
      </w:r>
      <w:proofErr w:type="gramEnd"/>
      <w:r w:rsidRPr="002D70E4">
        <w:rPr>
          <w:rFonts w:ascii="Times New Roman" w:hAnsi="Times New Roman" w:cs="Times New Roman"/>
          <w:color w:val="000000" w:themeColor="text1"/>
          <w:lang w:val="en-US"/>
        </w:rPr>
        <w:t>. We can see trend smoothed out in Figure 4. After finding the data trend, it is time to think about seasonality, which is a repetitive nature on the time series.</w:t>
      </w:r>
    </w:p>
    <w:p w14:paraId="3CF61E4F" w14:textId="006C51E3" w:rsidR="00CB7A3B" w:rsidRDefault="00CB7A3B" w:rsidP="007C5404">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57ED79F0" wp14:editId="32A85FB4">
            <wp:extent cx="3098165" cy="1784985"/>
            <wp:effectExtent l="0" t="0" r="698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98165" cy="1784985"/>
                    </a:xfrm>
                    <a:prstGeom prst="rect">
                      <a:avLst/>
                    </a:prstGeom>
                    <a:noFill/>
                    <a:ln>
                      <a:noFill/>
                    </a:ln>
                  </pic:spPr>
                </pic:pic>
              </a:graphicData>
            </a:graphic>
          </wp:inline>
        </w:drawing>
      </w:r>
    </w:p>
    <w:p w14:paraId="568E2E9B" w14:textId="50936A55" w:rsidR="00CB7A3B" w:rsidRPr="002D70E4" w:rsidRDefault="00CB7A3B" w:rsidP="007C5404">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171F2C01" wp14:editId="0108F61B">
            <wp:extent cx="3098165" cy="1801495"/>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98165" cy="1801495"/>
                    </a:xfrm>
                    <a:prstGeom prst="rect">
                      <a:avLst/>
                    </a:prstGeom>
                    <a:noFill/>
                    <a:ln>
                      <a:noFill/>
                    </a:ln>
                  </pic:spPr>
                </pic:pic>
              </a:graphicData>
            </a:graphic>
          </wp:inline>
        </w:drawing>
      </w:r>
    </w:p>
    <w:p w14:paraId="6A1B008B"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4</w:t>
      </w:r>
      <w:r w:rsidRPr="002D70E4">
        <w:rPr>
          <w:rFonts w:ascii="Times New Roman" w:hAnsi="Times New Roman" w:cs="Times New Roman"/>
        </w:rPr>
        <w:fldChar w:fldCharType="end"/>
      </w:r>
      <w:r w:rsidRPr="002D70E4">
        <w:rPr>
          <w:rFonts w:ascii="Times New Roman" w:hAnsi="Times New Roman" w:cs="Times New Roman"/>
        </w:rPr>
        <w:t>: Time Series before and after smoothing</w:t>
      </w:r>
    </w:p>
    <w:p w14:paraId="28F0C5B7" w14:textId="358E0C50" w:rsidR="007C5404" w:rsidRDefault="007C5404" w:rsidP="007C5404">
      <w:pPr>
        <w:spacing w:before="240"/>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One common and effective way to remove the trend from the time series is "differencing". First-order differencing refers to the calculation of the difference between successive points. For this, we used the </w:t>
      </w:r>
      <w:proofErr w:type="gramStart"/>
      <w:r w:rsidRPr="002D70E4">
        <w:rPr>
          <w:rFonts w:ascii="Times New Roman" w:hAnsi="Times New Roman" w:cs="Times New Roman"/>
          <w:color w:val="000000" w:themeColor="text1"/>
          <w:lang w:val="en-US"/>
        </w:rPr>
        <w:t>diff(</w:t>
      </w:r>
      <w:proofErr w:type="gramEnd"/>
      <w:r w:rsidRPr="002D70E4">
        <w:rPr>
          <w:rFonts w:ascii="Times New Roman" w:hAnsi="Times New Roman" w:cs="Times New Roman"/>
          <w:color w:val="000000" w:themeColor="text1"/>
          <w:lang w:val="en-US"/>
        </w:rPr>
        <w:t xml:space="preserve">) function. Figure 5 shows that most of the trend is removed and where the data spikes. Differencing turns the time series into a stationary time series. This series, as shown in the graph, repeats itself but not in a constant rate. We can see a weak seasonality in the beginning weeks (15-17), denser in the middle weeks (17-22) and falls during weeks 22-25 and becomes dense again during the last 3 weeks (25-28). This is incredibly </w:t>
      </w:r>
      <w:proofErr w:type="spellStart"/>
      <w:r w:rsidRPr="002D70E4">
        <w:rPr>
          <w:rFonts w:ascii="Times New Roman" w:hAnsi="Times New Roman" w:cs="Times New Roman"/>
          <w:color w:val="000000" w:themeColor="text1"/>
          <w:lang w:val="en-US"/>
        </w:rPr>
        <w:t>tellings</w:t>
      </w:r>
      <w:proofErr w:type="spellEnd"/>
      <w:r w:rsidRPr="002D70E4">
        <w:rPr>
          <w:rFonts w:ascii="Times New Roman" w:hAnsi="Times New Roman" w:cs="Times New Roman"/>
          <w:color w:val="000000" w:themeColor="text1"/>
          <w:lang w:val="en-US"/>
        </w:rPr>
        <w:t xml:space="preserve"> as removing the trend can reveal correlation in seasonality. </w:t>
      </w:r>
    </w:p>
    <w:p w14:paraId="257B36A6" w14:textId="3EA65C41" w:rsidR="00246FD8" w:rsidRDefault="00246FD8" w:rsidP="007C5404">
      <w:pPr>
        <w:spacing w:before="240"/>
        <w:jc w:val="both"/>
        <w:rPr>
          <w:rFonts w:ascii="Times New Roman" w:hAnsi="Times New Roman" w:cs="Times New Roman"/>
          <w:color w:val="000000" w:themeColor="text1"/>
          <w:lang w:val="en-US"/>
        </w:rPr>
      </w:pPr>
    </w:p>
    <w:p w14:paraId="0F2DF5BE" w14:textId="04B97882" w:rsidR="00246FD8" w:rsidRPr="002D70E4" w:rsidRDefault="00246FD8" w:rsidP="007C5404">
      <w:pPr>
        <w:spacing w:before="240"/>
        <w:jc w:val="both"/>
        <w:rPr>
          <w:rFonts w:ascii="Times New Roman" w:hAnsi="Times New Roman" w:cs="Times New Roman"/>
          <w:color w:val="000000" w:themeColor="text1"/>
          <w:lang w:val="en-US"/>
        </w:rPr>
      </w:pPr>
      <w:r>
        <w:rPr>
          <w:noProof/>
          <w:color w:val="000000" w:themeColor="text1"/>
          <w:lang w:val="en-US"/>
        </w:rPr>
        <w:lastRenderedPageBreak/>
        <w:drawing>
          <wp:inline distT="0" distB="0" distL="0" distR="0" wp14:anchorId="710E0D9E" wp14:editId="4269A152">
            <wp:extent cx="3098165" cy="1784985"/>
            <wp:effectExtent l="0" t="0" r="698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8165" cy="1784985"/>
                    </a:xfrm>
                    <a:prstGeom prst="rect">
                      <a:avLst/>
                    </a:prstGeom>
                    <a:noFill/>
                    <a:ln>
                      <a:noFill/>
                    </a:ln>
                  </pic:spPr>
                </pic:pic>
              </a:graphicData>
            </a:graphic>
          </wp:inline>
        </w:drawing>
      </w:r>
    </w:p>
    <w:p w14:paraId="37DDC291" w14:textId="549D673A" w:rsidR="007C5404" w:rsidRPr="002D70E4" w:rsidRDefault="007C5404" w:rsidP="007C5404">
      <w:pPr>
        <w:pStyle w:val="Caption"/>
        <w:jc w:val="center"/>
        <w:rPr>
          <w:rFonts w:ascii="Times New Roman" w:hAnsi="Times New Roman" w:cs="Times New Roman"/>
          <w:i w:val="0"/>
          <w:iCs w:val="0"/>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5</w:t>
      </w:r>
      <w:r w:rsidRPr="002D70E4">
        <w:rPr>
          <w:rFonts w:ascii="Times New Roman" w:hAnsi="Times New Roman" w:cs="Times New Roman"/>
          <w:noProof/>
        </w:rPr>
        <w:fldChar w:fldCharType="end"/>
      </w:r>
      <w:r w:rsidRPr="002D70E4">
        <w:rPr>
          <w:rFonts w:ascii="Times New Roman" w:hAnsi="Times New Roman" w:cs="Times New Roman"/>
        </w:rPr>
        <w:t>:</w:t>
      </w:r>
      <w:r w:rsidRPr="002D70E4">
        <w:rPr>
          <w:rFonts w:ascii="Times New Roman" w:hAnsi="Times New Roman" w:cs="Times New Roman"/>
          <w:i w:val="0"/>
          <w:iCs w:val="0"/>
        </w:rPr>
        <w:t xml:space="preserve"> </w:t>
      </w:r>
      <w:r w:rsidRPr="002D70E4">
        <w:rPr>
          <w:rFonts w:ascii="Times New Roman" w:hAnsi="Times New Roman" w:cs="Times New Roman"/>
        </w:rPr>
        <w:t>Differenced</w:t>
      </w:r>
      <w:r w:rsidRPr="002D70E4">
        <w:rPr>
          <w:rFonts w:ascii="Times New Roman" w:hAnsi="Times New Roman" w:cs="Times New Roman"/>
          <w:i w:val="0"/>
          <w:iCs w:val="0"/>
        </w:rPr>
        <w:t xml:space="preserve"> </w:t>
      </w:r>
      <w:r w:rsidRPr="002D70E4">
        <w:rPr>
          <w:rFonts w:ascii="Times New Roman" w:hAnsi="Times New Roman" w:cs="Times New Roman"/>
        </w:rPr>
        <w:t>Plot</w:t>
      </w:r>
    </w:p>
    <w:p w14:paraId="517DFA49"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noProof/>
          <w:color w:val="000000" w:themeColor="text1"/>
          <w:lang w:val="en-US"/>
        </w:rPr>
        <w:drawing>
          <wp:anchor distT="0" distB="0" distL="114300" distR="114300" simplePos="0" relativeHeight="251663360" behindDoc="0" locked="0" layoutInCell="1" allowOverlap="1" wp14:anchorId="716078E6" wp14:editId="1D0AFEC0">
            <wp:simplePos x="0" y="0"/>
            <wp:positionH relativeFrom="column">
              <wp:posOffset>-150940</wp:posOffset>
            </wp:positionH>
            <wp:positionV relativeFrom="paragraph">
              <wp:posOffset>2256726</wp:posOffset>
            </wp:positionV>
            <wp:extent cx="3407410" cy="2233930"/>
            <wp:effectExtent l="0" t="0" r="254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07410" cy="2233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0E4">
        <w:rPr>
          <w:rFonts w:ascii="Times New Roman" w:hAnsi="Times New Roman" w:cs="Times New Roman"/>
          <w:color w:val="000000" w:themeColor="text1"/>
          <w:lang w:val="en-US"/>
        </w:rPr>
        <w:t xml:space="preserve">Is it periodic? A series is periodic, when it repeats itself at equally spaced time intervals, let us say, every 5 minutes or every day. To check if our data is indeed periodic, we plotted the autocorrelation of the series in Figure 6. This means that we expect to see some spikes in the autocorrelation graph if the original repeats itself. </w:t>
      </w:r>
      <w:proofErr w:type="gramStart"/>
      <w:r w:rsidRPr="002D70E4">
        <w:rPr>
          <w:rFonts w:ascii="Times New Roman" w:hAnsi="Times New Roman" w:cs="Times New Roman"/>
          <w:color w:val="000000" w:themeColor="text1"/>
          <w:lang w:val="en-US"/>
        </w:rPr>
        <w:t>Indeed</w:t>
      </w:r>
      <w:proofErr w:type="gramEnd"/>
      <w:r w:rsidRPr="002D70E4">
        <w:rPr>
          <w:rFonts w:ascii="Times New Roman" w:hAnsi="Times New Roman" w:cs="Times New Roman"/>
          <w:color w:val="000000" w:themeColor="text1"/>
          <w:lang w:val="en-US"/>
        </w:rPr>
        <w:t xml:space="preserve"> in the graph below, we can see small spikes every few observations among 4000. This is very good as it means that our data has a constant uniformity </w:t>
      </w:r>
      <w:proofErr w:type="spellStart"/>
      <w:r w:rsidRPr="002D70E4">
        <w:rPr>
          <w:rFonts w:ascii="Times New Roman" w:hAnsi="Times New Roman" w:cs="Times New Roman"/>
          <w:color w:val="000000" w:themeColor="text1"/>
          <w:lang w:val="en-US"/>
        </w:rPr>
        <w:t>thoughout</w:t>
      </w:r>
      <w:proofErr w:type="spellEnd"/>
      <w:r w:rsidRPr="002D70E4">
        <w:rPr>
          <w:rFonts w:ascii="Times New Roman" w:hAnsi="Times New Roman" w:cs="Times New Roman"/>
          <w:color w:val="000000" w:themeColor="text1"/>
          <w:lang w:val="en-US"/>
        </w:rPr>
        <w:t>. There are no unexpected ‘highs’ or ‘lows’ among the series. Therefore, this makes it suitable for working with during our simulations and performance assessment.</w:t>
      </w:r>
    </w:p>
    <w:p w14:paraId="68F7928A"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6</w:t>
      </w:r>
      <w:r w:rsidRPr="002D70E4">
        <w:rPr>
          <w:rFonts w:ascii="Times New Roman" w:hAnsi="Times New Roman" w:cs="Times New Roman"/>
          <w:noProof/>
        </w:rPr>
        <w:fldChar w:fldCharType="end"/>
      </w:r>
      <w:r w:rsidRPr="002D70E4">
        <w:rPr>
          <w:rFonts w:ascii="Times New Roman" w:hAnsi="Times New Roman" w:cs="Times New Roman"/>
        </w:rPr>
        <w:t>: Autocorrelation</w:t>
      </w:r>
    </w:p>
    <w:p w14:paraId="7CBDB80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Simulations</w:t>
      </w:r>
    </w:p>
    <w:p w14:paraId="154A0D6F"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compare each of our 3 models, Random(P), Secretary and House Selling with the Optimal Solution individually in our performance evaluation. The difference between the optimal offloading value and the one we achieved and how far we were from the optimal stopping instance. Also, to get a clearer picture of our models' performance, we compare each model with average load values with the optimal average values. In this way, we can see which model behaves best in different scenarios. Our tool can take in parameters giving the user the ability to change each simulation's desired chunk sizes. The sizes that can be passed are [20, 50, 80, 100, 150, 200]. This makes the tool dynamic and applicable in many real case situations as we deal with real data.</w:t>
      </w:r>
    </w:p>
    <w:p w14:paraId="54F21EFC"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To illustrate the process of our experimental simulations, we first need to </w:t>
      </w:r>
      <w:proofErr w:type="spellStart"/>
      <w:r w:rsidRPr="002D70E4">
        <w:rPr>
          <w:rFonts w:ascii="Times New Roman" w:hAnsi="Times New Roman" w:cs="Times New Roman"/>
          <w:color w:val="000000" w:themeColor="text1"/>
          <w:lang w:val="en-US"/>
        </w:rPr>
        <w:t>analyse</w:t>
      </w:r>
      <w:proofErr w:type="spellEnd"/>
      <w:r w:rsidRPr="002D70E4">
        <w:rPr>
          <w:rFonts w:ascii="Times New Roman" w:hAnsi="Times New Roman" w:cs="Times New Roman"/>
          <w:color w:val="000000" w:themeColor="text1"/>
          <w:lang w:val="en-US"/>
        </w:rPr>
        <w:t xml:space="preserve"> our data and separate it accordingly. The simulations take chunks of 100 records each, and in this sequence, they need to observe each MEC server and </w:t>
      </w:r>
      <w:proofErr w:type="gramStart"/>
      <w:r w:rsidRPr="002D70E4">
        <w:rPr>
          <w:rFonts w:ascii="Times New Roman" w:hAnsi="Times New Roman" w:cs="Times New Roman"/>
          <w:color w:val="000000" w:themeColor="text1"/>
          <w:lang w:val="en-US"/>
        </w:rPr>
        <w:t>make a decision</w:t>
      </w:r>
      <w:proofErr w:type="gramEnd"/>
      <w:r w:rsidRPr="002D70E4">
        <w:rPr>
          <w:rFonts w:ascii="Times New Roman" w:hAnsi="Times New Roman" w:cs="Times New Roman"/>
          <w:color w:val="000000" w:themeColor="text1"/>
          <w:lang w:val="en-US"/>
        </w:rPr>
        <w:t xml:space="preserve"> to offload to the best possible server. To help </w:t>
      </w:r>
      <w:proofErr w:type="spellStart"/>
      <w:r w:rsidRPr="002D70E4">
        <w:rPr>
          <w:rFonts w:ascii="Times New Roman" w:hAnsi="Times New Roman" w:cs="Times New Roman"/>
          <w:color w:val="000000" w:themeColor="text1"/>
          <w:lang w:val="en-US"/>
        </w:rPr>
        <w:t>visualise</w:t>
      </w:r>
      <w:proofErr w:type="spellEnd"/>
      <w:r w:rsidRPr="002D70E4">
        <w:rPr>
          <w:rFonts w:ascii="Times New Roman" w:hAnsi="Times New Roman" w:cs="Times New Roman"/>
          <w:color w:val="000000" w:themeColor="text1"/>
          <w:lang w:val="en-US"/>
        </w:rPr>
        <w:t xml:space="preserve"> how the models carry out the decision-making process, we provide a part of our simulation process below.</w:t>
      </w:r>
    </w:p>
    <w:p w14:paraId="31D25967" w14:textId="5906512F" w:rsidR="007C5404" w:rsidRPr="007933CC" w:rsidRDefault="007C5404" w:rsidP="007933CC">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start with the first batch of servers</w:t>
      </w:r>
      <w:r w:rsidR="007933CC">
        <w:rPr>
          <w:rFonts w:ascii="Times New Roman" w:hAnsi="Times New Roman" w:cs="Times New Roman"/>
          <w:color w:val="000000" w:themeColor="text1"/>
          <w:lang w:val="en-US"/>
        </w:rPr>
        <w:t xml:space="preserve"> </w:t>
      </w:r>
      <w:r w:rsidRPr="007933CC">
        <w:rPr>
          <w:rFonts w:ascii="Times New Roman" w:hAnsi="Times New Roman" w:cs="Times New Roman"/>
          <w:color w:val="000000" w:themeColor="text1"/>
          <w:lang w:val="en-US"/>
        </w:rPr>
        <w:t>apply the model and start observing:</w:t>
      </w:r>
    </w:p>
    <w:p w14:paraId="76F0A894" w14:textId="19CC13D0" w:rsidR="007C540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3EEFC5D" wp14:editId="7C61BA4A">
                <wp:simplePos x="0" y="0"/>
                <wp:positionH relativeFrom="column">
                  <wp:posOffset>1444207</wp:posOffset>
                </wp:positionH>
                <wp:positionV relativeFrom="paragraph">
                  <wp:posOffset>322331</wp:posOffset>
                </wp:positionV>
                <wp:extent cx="0" cy="316972"/>
                <wp:effectExtent l="57150" t="38100" r="57150" b="6985"/>
                <wp:wrapNone/>
                <wp:docPr id="25" name="Straight Arrow Connector 25"/>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7A6006" id="_x0000_t32" coordsize="21600,21600" o:spt="32" o:oned="t" path="m,l21600,21600e" filled="f">
                <v:path arrowok="t" fillok="f" o:connecttype="none"/>
                <o:lock v:ext="edit" shapetype="t"/>
              </v:shapetype>
              <v:shape id="Straight Arrow Connector 25" o:spid="_x0000_s1026" type="#_x0000_t32" style="position:absolute;margin-left:113.7pt;margin-top:25.4pt;width:0;height:24.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" strokecolor="black [3213]" strokeweight="3pt">
                <v:stroke endarrow="block" joinstyle="miter"/>
              </v:shape>
            </w:pict>
          </mc:Fallback>
        </mc:AlternateContent>
      </w:r>
      <w:r w:rsidRPr="002D70E4">
        <w:rPr>
          <w:rFonts w:ascii="Times New Roman" w:hAnsi="Times New Roman" w:cs="Times New Roman"/>
          <w:noProof/>
        </w:rPr>
        <w:drawing>
          <wp:inline distT="0" distB="0" distL="0" distR="0" wp14:anchorId="255AAFD9" wp14:editId="4A400231">
            <wp:extent cx="2442258" cy="39252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
                    <pic:cNvPicPr>
                      <a:picLocks noChangeAspect="1" noChangeArrowheads="1"/>
                    </pic:cNvPicPr>
                  </pic:nvPicPr>
                  <pic:blipFill>
                    <a:blip r:embed="rId18">
                      <a:extLst>
                        <a:ext uri="{28A0092B-C50C-407E-A947-70E740481C1C}">
                          <a14:useLocalDpi xmlns:a14="http://schemas.microsoft.com/office/drawing/2010/main" val="0"/>
                        </a:ext>
                      </a:extLst>
                    </a:blip>
                    <a:srcRect b="13829"/>
                    <a:stretch>
                      <a:fillRect/>
                    </a:stretch>
                  </pic:blipFill>
                  <pic:spPr bwMode="auto">
                    <a:xfrm>
                      <a:off x="0" y="0"/>
                      <a:ext cx="2567249" cy="412611"/>
                    </a:xfrm>
                    <a:prstGeom prst="rect">
                      <a:avLst/>
                    </a:prstGeom>
                    <a:noFill/>
                    <a:ln>
                      <a:noFill/>
                    </a:ln>
                    <a:extLst>
                      <a:ext uri="{53640926-AAD7-44D8-BBD7-CCE9431645EC}">
                        <a14:shadowObscured xmlns:a14="http://schemas.microsoft.com/office/drawing/2010/main"/>
                      </a:ext>
                    </a:extLst>
                  </pic:spPr>
                </pic:pic>
              </a:graphicData>
            </a:graphic>
          </wp:inline>
        </w:drawing>
      </w:r>
    </w:p>
    <w:p w14:paraId="4520D373" w14:textId="77777777" w:rsidR="008C748D" w:rsidRPr="002D70E4" w:rsidRDefault="008C748D" w:rsidP="008C748D">
      <w:pPr>
        <w:jc w:val="center"/>
        <w:rPr>
          <w:rFonts w:ascii="Times New Roman" w:hAnsi="Times New Roman" w:cs="Times New Roman"/>
          <w:color w:val="000000" w:themeColor="text1"/>
          <w:lang w:val="en-US"/>
        </w:rPr>
      </w:pPr>
    </w:p>
    <w:p w14:paraId="09802BC8"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discard servers based on the model logic and decide where to stop. We offload and move to the next batch:</w:t>
      </w:r>
    </w:p>
    <w:p w14:paraId="151C4E6F" w14:textId="77777777" w:rsidR="007C5404" w:rsidRPr="002D70E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w:drawing>
          <wp:inline distT="0" distB="0" distL="0" distR="0" wp14:anchorId="09D1E0A6" wp14:editId="66DB4586">
            <wp:extent cx="2424896" cy="382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noChangeArrowheads="1"/>
                    </pic:cNvPicPr>
                  </pic:nvPicPr>
                  <pic:blipFill>
                    <a:blip r:embed="rId19">
                      <a:extLst>
                        <a:ext uri="{28A0092B-C50C-407E-A947-70E740481C1C}">
                          <a14:useLocalDpi xmlns:a14="http://schemas.microsoft.com/office/drawing/2010/main" val="0"/>
                        </a:ext>
                      </a:extLst>
                    </a:blip>
                    <a:srcRect b="15395"/>
                    <a:stretch>
                      <a:fillRect/>
                    </a:stretch>
                  </pic:blipFill>
                  <pic:spPr bwMode="auto">
                    <a:xfrm>
                      <a:off x="0" y="0"/>
                      <a:ext cx="2582168" cy="407463"/>
                    </a:xfrm>
                    <a:prstGeom prst="rect">
                      <a:avLst/>
                    </a:prstGeom>
                    <a:noFill/>
                    <a:ln>
                      <a:noFill/>
                    </a:ln>
                    <a:extLst>
                      <a:ext uri="{53640926-AAD7-44D8-BBD7-CCE9431645EC}">
                        <a14:shadowObscured xmlns:a14="http://schemas.microsoft.com/office/drawing/2010/main"/>
                      </a:ext>
                    </a:extLst>
                  </pic:spPr>
                </pic:pic>
              </a:graphicData>
            </a:graphic>
          </wp:inline>
        </w:drawing>
      </w:r>
    </w:p>
    <w:p w14:paraId="79F9A354" w14:textId="77777777" w:rsidR="007C5404" w:rsidRPr="002D70E4" w:rsidRDefault="007C5404" w:rsidP="007C5404">
      <w:pPr>
        <w:pStyle w:val="ListParagraph"/>
        <w:numPr>
          <w:ilvl w:val="0"/>
          <w:numId w:val="7"/>
        </w:num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First run is completed, and we repeat the process with the next sequence of servers.</w:t>
      </w:r>
    </w:p>
    <w:p w14:paraId="78FBD7C1" w14:textId="77777777" w:rsidR="007C5404" w:rsidRPr="002D70E4" w:rsidRDefault="007C5404" w:rsidP="008C748D">
      <w:pPr>
        <w:jc w:val="center"/>
        <w:rPr>
          <w:rFonts w:ascii="Times New Roman" w:hAnsi="Times New Roman" w:cs="Times New Roman"/>
          <w:color w:val="000000" w:themeColor="text1"/>
          <w:lang w:val="en-US"/>
        </w:rPr>
      </w:pPr>
      <w:r w:rsidRPr="002D70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561C36B0" wp14:editId="225CE175">
                <wp:simplePos x="0" y="0"/>
                <wp:positionH relativeFrom="column">
                  <wp:posOffset>551550</wp:posOffset>
                </wp:positionH>
                <wp:positionV relativeFrom="paragraph">
                  <wp:posOffset>351340</wp:posOffset>
                </wp:positionV>
                <wp:extent cx="0" cy="316972"/>
                <wp:effectExtent l="57150" t="38100" r="57150" b="6985"/>
                <wp:wrapNone/>
                <wp:docPr id="27" name="Straight Arrow Connector 27"/>
                <wp:cNvGraphicFramePr/>
                <a:graphic xmlns:a="http://schemas.openxmlformats.org/drawingml/2006/main">
                  <a:graphicData uri="http://schemas.microsoft.com/office/word/2010/wordprocessingShape">
                    <wps:wsp>
                      <wps:cNvCnPr/>
                      <wps:spPr>
                        <a:xfrm flipV="1">
                          <a:off x="0" y="0"/>
                          <a:ext cx="0" cy="316972"/>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1CDD3B" id="Straight Arrow Connector 27" o:spid="_x0000_s1026" type="#_x0000_t32" style="position:absolute;margin-left:43.45pt;margin-top:27.65pt;width:0;height:24.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" strokecolor="black [3213]" strokeweight="3pt">
                <v:stroke endarrow="block" joinstyle="miter"/>
              </v:shape>
            </w:pict>
          </mc:Fallback>
        </mc:AlternateContent>
      </w:r>
      <w:r w:rsidRPr="002D70E4">
        <w:rPr>
          <w:rFonts w:ascii="Times New Roman" w:hAnsi="Times New Roman" w:cs="Times New Roman"/>
          <w:noProof/>
          <w:color w:val="000000" w:themeColor="text1"/>
          <w:lang w:val="en-US"/>
        </w:rPr>
        <w:drawing>
          <wp:inline distT="0" distB="0" distL="0" distR="0" wp14:anchorId="0415C848" wp14:editId="1467726D">
            <wp:extent cx="2407534" cy="399693"/>
            <wp:effectExtent l="0" t="0" r="0" b="635"/>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2" descr="Shap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535133" cy="420877"/>
                    </a:xfrm>
                    <a:prstGeom prst="rect">
                      <a:avLst/>
                    </a:prstGeom>
                  </pic:spPr>
                </pic:pic>
              </a:graphicData>
            </a:graphic>
          </wp:inline>
        </w:drawing>
      </w:r>
    </w:p>
    <w:p w14:paraId="70910C42" w14:textId="77777777" w:rsidR="007C5404" w:rsidRPr="002D70E4" w:rsidRDefault="007C5404" w:rsidP="007C5404">
      <w:pPr>
        <w:jc w:val="both"/>
        <w:rPr>
          <w:rFonts w:ascii="Times New Roman" w:hAnsi="Times New Roman" w:cs="Times New Roman"/>
          <w:color w:val="000000" w:themeColor="text1"/>
          <w:lang w:val="en-US"/>
        </w:rPr>
      </w:pPr>
    </w:p>
    <w:p w14:paraId="079037A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For the Random(P), we assign a probability value p for offloading each server's task under observation. This means that the server has a probability p to be selected, equally not selected with 1-p. The probability of offloading depends on the value of the randomly generated floating number x in our code. If p&gt;x then we stop and offload. Otherwise, we keep observing. Whenever a server is selected, we stop and offload the task storing the load value and the point in time. For example, for a probability p=0.7, then it is more likely that the user will offload the task early in the sequence. It will not be efficient to offload at the start of the period though we miss many servers. Similarly, if the probability is too small, then the offloading decision will be delayed, and many servers will be discarded. Interestingly, each time the probability is changed, a significant difference is noted. A probability of between 0.1 and 0.2 produces and most promising results. </w:t>
      </w:r>
      <w:proofErr w:type="gramStart"/>
      <w:r w:rsidRPr="002D70E4">
        <w:rPr>
          <w:rFonts w:ascii="Times New Roman" w:hAnsi="Times New Roman" w:cs="Times New Roman"/>
          <w:color w:val="000000" w:themeColor="text1"/>
          <w:lang w:val="en-US"/>
        </w:rPr>
        <w:t>i.e.</w:t>
      </w:r>
      <w:proofErr w:type="gramEnd"/>
      <w:r w:rsidRPr="002D70E4">
        <w:rPr>
          <w:rFonts w:ascii="Times New Roman" w:hAnsi="Times New Roman" w:cs="Times New Roman"/>
          <w:color w:val="000000" w:themeColor="text1"/>
          <w:lang w:val="en-US"/>
        </w:rPr>
        <w:t xml:space="preserve"> the stopping does not happen too early or too late. In case we do not stop anywhere, we offload to the very last server. We combine all load values, and we calculate the average. </w:t>
      </w:r>
    </w:p>
    <w:p w14:paraId="42B3453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Applying the Secretary Model, since we directly consider each server's load value, we increase performance as we do not rely on luck or probabilities. For each chunk of code, we take the first 37 observations and set a benchmark. We call these first 37 </w:t>
      </w:r>
      <w:r w:rsidRPr="002D70E4">
        <w:rPr>
          <w:rFonts w:ascii="Times New Roman" w:hAnsi="Times New Roman" w:cs="Times New Roman"/>
          <w:color w:val="000000" w:themeColor="text1"/>
          <w:lang w:val="en-US"/>
        </w:rPr>
        <w:lastRenderedPageBreak/>
        <w:t>observations of the sample. The benchmark is the minimum value of the sample. The sample of the data is calculated as N/e. N is the chunk size, which the user can adjust in the console interface at the beginning of the simulation. Then, we start from the 38th server observation and compare every next value with the benchmark. At the point where value observed is &lt;= benchmark, we stop and offload the task, and we again store the load value and the point in time when the offload happened.</w:t>
      </w:r>
    </w:p>
    <w:p w14:paraId="72729F53"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Finally, the House Selling model scales the load values at each server based on a discount factor r in the range [0,1] and each chunk N's size, both defined by the user when choosing to apply the House Selling Model. For example, when the discount factor is high close 1, then the model's performance falls. On the other hand, as we bring r closer to 0, we can see an improvement in the model's performance. This is because as r increases, the decision values increase. Since those decision values are responsible for the offloading decision, it is more likely that the model will stop early at the start of the sequence. However, when we make r smaller decision values decrease, the observation and decision making will be more effective. Since when r=0 there is no discount, it is more likely that we will hit the best MEC server.</w:t>
      </w:r>
    </w:p>
    <w:p w14:paraId="32571F46"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Results</w:t>
      </w:r>
    </w:p>
    <w:p w14:paraId="53579E77"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 this section, we apply the Random Probability, the Secretary </w:t>
      </w:r>
      <w:proofErr w:type="gramStart"/>
      <w:r w:rsidRPr="002D70E4">
        <w:rPr>
          <w:rFonts w:ascii="Times New Roman" w:hAnsi="Times New Roman" w:cs="Times New Roman"/>
          <w:color w:val="000000" w:themeColor="text1"/>
          <w:lang w:val="en-US"/>
        </w:rPr>
        <w:t>Model</w:t>
      </w:r>
      <w:proofErr w:type="gramEnd"/>
      <w:r w:rsidRPr="002D70E4">
        <w:rPr>
          <w:rFonts w:ascii="Times New Roman" w:hAnsi="Times New Roman" w:cs="Times New Roman"/>
          <w:color w:val="000000" w:themeColor="text1"/>
          <w:lang w:val="en-US"/>
        </w:rPr>
        <w:t xml:space="preserve"> and the House Selling Model on our set of data as we explained before. We pass in the chunk size we want to observe, and the several parameters we want to give each model for our decision-making process. For these simulations, we assigned the following parameter values:</w:t>
      </w:r>
    </w:p>
    <w:tbl>
      <w:tblPr>
        <w:tblStyle w:val="TableGrid"/>
        <w:tblW w:w="0" w:type="auto"/>
        <w:jc w:val="center"/>
        <w:tblLook w:val="04A0" w:firstRow="1" w:lastRow="0" w:firstColumn="1" w:lastColumn="0" w:noHBand="0" w:noVBand="1"/>
      </w:tblPr>
      <w:tblGrid>
        <w:gridCol w:w="999"/>
        <w:gridCol w:w="1250"/>
        <w:gridCol w:w="1399"/>
        <w:gridCol w:w="1221"/>
      </w:tblGrid>
      <w:tr w:rsidR="007C1376" w:rsidRPr="002D70E4" w14:paraId="403A20B2" w14:textId="77777777" w:rsidTr="007C1376">
        <w:trPr>
          <w:jc w:val="center"/>
        </w:trPr>
        <w:tc>
          <w:tcPr>
            <w:tcW w:w="869" w:type="dxa"/>
          </w:tcPr>
          <w:p w14:paraId="7FEF6D80" w14:textId="1A458EC7" w:rsidR="007C1376" w:rsidRPr="002D70E4" w:rsidRDefault="007C1376" w:rsidP="00121377">
            <w:pPr>
              <w:jc w:val="center"/>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Csv Number under testing</w:t>
            </w:r>
          </w:p>
        </w:tc>
        <w:tc>
          <w:tcPr>
            <w:tcW w:w="1302" w:type="dxa"/>
          </w:tcPr>
          <w:p w14:paraId="6367137F" w14:textId="71B3206A"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 N</w:t>
            </w:r>
          </w:p>
        </w:tc>
        <w:tc>
          <w:tcPr>
            <w:tcW w:w="1420" w:type="dxa"/>
          </w:tcPr>
          <w:p w14:paraId="0463C7EE" w14:textId="77777777"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Random(P) Probability, p</w:t>
            </w:r>
          </w:p>
        </w:tc>
        <w:tc>
          <w:tcPr>
            <w:tcW w:w="1278" w:type="dxa"/>
          </w:tcPr>
          <w:p w14:paraId="02F9B24F" w14:textId="77777777" w:rsidR="007C1376" w:rsidRPr="002D70E4" w:rsidRDefault="007C1376"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House Selling Discount factor, r</w:t>
            </w:r>
          </w:p>
        </w:tc>
      </w:tr>
      <w:tr w:rsidR="007C1376" w:rsidRPr="002D70E4" w14:paraId="520D42EE" w14:textId="77777777" w:rsidTr="007C1376">
        <w:trPr>
          <w:jc w:val="center"/>
        </w:trPr>
        <w:tc>
          <w:tcPr>
            <w:tcW w:w="869" w:type="dxa"/>
          </w:tcPr>
          <w:p w14:paraId="48557CCA" w14:textId="7983292D" w:rsidR="007C1376" w:rsidRPr="002D70E4" w:rsidRDefault="007C1376" w:rsidP="00121377">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4</w:t>
            </w:r>
          </w:p>
        </w:tc>
        <w:tc>
          <w:tcPr>
            <w:tcW w:w="1302" w:type="dxa"/>
          </w:tcPr>
          <w:p w14:paraId="110515A6" w14:textId="1F48D664" w:rsidR="007C1376" w:rsidRPr="002D70E4" w:rsidRDefault="007C1376"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420" w:type="dxa"/>
          </w:tcPr>
          <w:p w14:paraId="0B1C48A4" w14:textId="3CE287A0" w:rsidR="007C1376" w:rsidRPr="002D70E4" w:rsidRDefault="007C1376"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0.1</w:t>
            </w:r>
          </w:p>
        </w:tc>
        <w:tc>
          <w:tcPr>
            <w:tcW w:w="1278" w:type="dxa"/>
          </w:tcPr>
          <w:p w14:paraId="571B6C0E" w14:textId="77777777" w:rsidR="007C1376" w:rsidRPr="002D70E4" w:rsidRDefault="007C1376"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r>
    </w:tbl>
    <w:p w14:paraId="61CD893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1</w:t>
      </w:r>
      <w:r w:rsidRPr="002D70E4">
        <w:rPr>
          <w:rFonts w:ascii="Times New Roman" w:hAnsi="Times New Roman" w:cs="Times New Roman"/>
        </w:rPr>
        <w:fldChar w:fldCharType="end"/>
      </w:r>
      <w:r w:rsidRPr="002D70E4">
        <w:rPr>
          <w:rFonts w:ascii="Times New Roman" w:hAnsi="Times New Roman" w:cs="Times New Roman"/>
        </w:rPr>
        <w:t xml:space="preserve">: Values used in </w:t>
      </w:r>
      <w:proofErr w:type="gramStart"/>
      <w:r w:rsidRPr="002D70E4">
        <w:rPr>
          <w:rFonts w:ascii="Times New Roman" w:hAnsi="Times New Roman" w:cs="Times New Roman"/>
        </w:rPr>
        <w:t>simulations</w:t>
      </w:r>
      <w:proofErr w:type="gramEnd"/>
    </w:p>
    <w:p w14:paraId="2516CEC4"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sequence's size is set to 200 to see how the models behave with a large set of MEC servers. The group's </w:t>
      </w:r>
      <w:proofErr w:type="spellStart"/>
      <w:r w:rsidRPr="002D70E4">
        <w:rPr>
          <w:rFonts w:ascii="Times New Roman" w:hAnsi="Times New Roman" w:cs="Times New Roman"/>
          <w:color w:val="000000" w:themeColor="text1"/>
          <w:lang w:val="en-US"/>
        </w:rPr>
        <w:t>a</w:t>
      </w:r>
      <w:proofErr w:type="spellEnd"/>
      <w:r w:rsidRPr="002D70E4">
        <w:rPr>
          <w:rFonts w:ascii="Times New Roman" w:hAnsi="Times New Roman" w:cs="Times New Roman"/>
          <w:color w:val="000000" w:themeColor="text1"/>
          <w:lang w:val="en-US"/>
        </w:rPr>
        <w:t xml:space="preserve">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below show a bar chart of the optimal values (red) compared with the loads on the MEC servers we achieved when offloaded (black). </w:t>
      </w:r>
      <w:proofErr w:type="gramStart"/>
      <w:r w:rsidRPr="002D70E4">
        <w:rPr>
          <w:rFonts w:ascii="Times New Roman" w:hAnsi="Times New Roman" w:cs="Times New Roman"/>
          <w:color w:val="000000" w:themeColor="text1"/>
          <w:lang w:val="en-US"/>
        </w:rPr>
        <w:t>Figures of group b,</w:t>
      </w:r>
      <w:proofErr w:type="gramEnd"/>
      <w:r w:rsidRPr="002D70E4">
        <w:rPr>
          <w:rFonts w:ascii="Times New Roman" w:hAnsi="Times New Roman" w:cs="Times New Roman"/>
          <w:color w:val="000000" w:themeColor="text1"/>
          <w:lang w:val="en-US"/>
        </w:rPr>
        <w:t xml:space="preserve"> show the difference in time instances of the Optimal points in time that we could have stopped, i.e. how far we were from the optimal stopping point in time. </w:t>
      </w:r>
    </w:p>
    <w:p w14:paraId="7706F45D"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We used bar charts to display our result. In the group a </w:t>
      </w:r>
      <w:proofErr w:type="gramStart"/>
      <w:r w:rsidRPr="002D70E4">
        <w:rPr>
          <w:rFonts w:ascii="Times New Roman" w:hAnsi="Times New Roman" w:cs="Times New Roman"/>
          <w:color w:val="000000" w:themeColor="text1"/>
          <w:lang w:val="en-US"/>
        </w:rPr>
        <w:t>figures</w:t>
      </w:r>
      <w:proofErr w:type="gramEnd"/>
      <w:r w:rsidRPr="002D70E4">
        <w:rPr>
          <w:rFonts w:ascii="Times New Roman" w:hAnsi="Times New Roman" w:cs="Times New Roman"/>
          <w:color w:val="000000" w:themeColor="text1"/>
          <w:lang w:val="en-US"/>
        </w:rPr>
        <w:t xml:space="preserve">, the y-axis denotes value at each server we decided to offload. This is represented by the black bars. The red bars show the value on the optimal servers. They are placed side by side so we can see the comparison. Since we compare with optimal, we can never beat it; therefore, black bars can always be equal </w:t>
      </w:r>
      <w:r w:rsidRPr="002D70E4">
        <w:rPr>
          <w:rFonts w:ascii="Times New Roman" w:hAnsi="Times New Roman" w:cs="Times New Roman"/>
          <w:color w:val="000000" w:themeColor="text1"/>
          <w:lang w:val="en-US"/>
        </w:rPr>
        <w:t>to or greater than the red bars. The group b charts represent the time instances at which we decided to stop and offload. The negative/positive values in the time graphs represent whether we decided to stop before or after the point when we observed the optimal server. For example, if we see a value of -5 on the chart, this means that we stopped 5 steps ahead of the optimal point in time. If we see a value of 3 then we stopped 3 steps before the optimal stopping point—a value of 0 means we have offloaded to the best server in the sequence.</w:t>
      </w:r>
    </w:p>
    <w:p w14:paraId="60D998B5" w14:textId="03E81F12" w:rsidR="007C540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we can see, for the Random(P) model, never achieves to offload to the optimal server in any of the runs performed. Not only that, the difference between the optimal and achieved MEC server is vast in most of the runs even with a small probability like the one we have set p=0.1. Besides, if we use a higher probability, the chance to offload too early increases, </w:t>
      </w:r>
      <w:proofErr w:type="spellStart"/>
      <w:r w:rsidRPr="002D70E4">
        <w:rPr>
          <w:rFonts w:ascii="Times New Roman" w:hAnsi="Times New Roman" w:cs="Times New Roman"/>
          <w:color w:val="000000" w:themeColor="text1"/>
          <w:lang w:val="en-US"/>
        </w:rPr>
        <w:t>minimising</w:t>
      </w:r>
      <w:proofErr w:type="spellEnd"/>
      <w:r w:rsidRPr="002D70E4">
        <w:rPr>
          <w:rFonts w:ascii="Times New Roman" w:hAnsi="Times New Roman" w:cs="Times New Roman"/>
          <w:color w:val="000000" w:themeColor="text1"/>
          <w:lang w:val="en-US"/>
        </w:rPr>
        <w:t xml:space="preserve"> the probability that we hit the best server. Early or delayed stopping is not a good idea. The b Figure shows that our model's offset from the optimal stopping times is also significant, with most of the stopping times being far ahead of the optimal point.</w:t>
      </w:r>
    </w:p>
    <w:p w14:paraId="3957BC59" w14:textId="488257E0" w:rsidR="00AE6316" w:rsidRPr="000219AD" w:rsidRDefault="000219AD" w:rsidP="000219AD">
      <w:pPr>
        <w:jc w:val="both"/>
        <w:rPr>
          <w:rFonts w:ascii="Times New Roman" w:hAnsi="Times New Roman" w:cs="Times New Roman"/>
          <w:color w:val="000000" w:themeColor="text1"/>
          <w:lang w:val="en-US"/>
        </w:rPr>
      </w:pPr>
      <w:r>
        <w:rPr>
          <w:noProof/>
          <w:color w:val="000000" w:themeColor="text1"/>
          <w:lang w:val="en-US"/>
        </w:rPr>
        <w:drawing>
          <wp:inline distT="0" distB="0" distL="0" distR="0" wp14:anchorId="38C13183" wp14:editId="2A1A2822">
            <wp:extent cx="3098165" cy="259588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01085660"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w:t>
      </w:r>
      <w:r w:rsidRPr="002D70E4">
        <w:rPr>
          <w:rFonts w:ascii="Times New Roman" w:hAnsi="Times New Roman" w:cs="Times New Roman"/>
        </w:rPr>
        <w:fldChar w:fldCharType="begin"/>
      </w:r>
      <w:r w:rsidRPr="002D70E4">
        <w:rPr>
          <w:rFonts w:ascii="Times New Roman" w:hAnsi="Times New Roman" w:cs="Times New Roman"/>
        </w:rPr>
        <w:instrText xml:space="preserve"> SEQ Figure \* ARABIC </w:instrText>
      </w:r>
      <w:r w:rsidRPr="002D70E4">
        <w:rPr>
          <w:rFonts w:ascii="Times New Roman" w:hAnsi="Times New Roman" w:cs="Times New Roman"/>
        </w:rPr>
        <w:fldChar w:fldCharType="separate"/>
      </w:r>
      <w:r>
        <w:rPr>
          <w:rFonts w:ascii="Times New Roman" w:hAnsi="Times New Roman" w:cs="Times New Roman"/>
          <w:noProof/>
        </w:rPr>
        <w:t>7</w:t>
      </w:r>
      <w:r w:rsidRPr="002D70E4">
        <w:rPr>
          <w:rFonts w:ascii="Times New Roman" w:hAnsi="Times New Roman" w:cs="Times New Roman"/>
        </w:rPr>
        <w:fldChar w:fldCharType="end"/>
      </w:r>
      <w:r w:rsidRPr="002D70E4">
        <w:rPr>
          <w:rFonts w:ascii="Times New Roman" w:hAnsi="Times New Roman" w:cs="Times New Roman"/>
        </w:rPr>
        <w:t xml:space="preserve">a: Random(P) load value/stop </w:t>
      </w:r>
      <w:proofErr w:type="gramStart"/>
      <w:r w:rsidRPr="002D70E4">
        <w:rPr>
          <w:rFonts w:ascii="Times New Roman" w:hAnsi="Times New Roman" w:cs="Times New Roman"/>
        </w:rPr>
        <w:t>chart</w:t>
      </w:r>
      <w:proofErr w:type="gramEnd"/>
    </w:p>
    <w:p w14:paraId="37E65819" w14:textId="2EB55852" w:rsidR="007C5404" w:rsidRPr="002D70E4" w:rsidRDefault="000219AD" w:rsidP="007C5404">
      <w:pPr>
        <w:keepNext/>
        <w:jc w:val="center"/>
        <w:rPr>
          <w:rFonts w:ascii="Times New Roman" w:hAnsi="Times New Roman" w:cs="Times New Roman"/>
        </w:rPr>
      </w:pPr>
      <w:r>
        <w:rPr>
          <w:noProof/>
        </w:rPr>
        <w:drawing>
          <wp:inline distT="0" distB="0" distL="0" distR="0" wp14:anchorId="4C6B2AD3" wp14:editId="49EA718E">
            <wp:extent cx="3098165" cy="258000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8165" cy="2580005"/>
                    </a:xfrm>
                    <a:prstGeom prst="rect">
                      <a:avLst/>
                    </a:prstGeom>
                    <a:noFill/>
                    <a:ln>
                      <a:noFill/>
                    </a:ln>
                  </pic:spPr>
                </pic:pic>
              </a:graphicData>
            </a:graphic>
          </wp:inline>
        </w:drawing>
      </w:r>
    </w:p>
    <w:p w14:paraId="1ACE8BE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7b: Stop time instances (Random(P)) chart</w:t>
      </w:r>
    </w:p>
    <w:p w14:paraId="00D9F38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lastRenderedPageBreak/>
        <w:t>Implementing the Secretary Model can significantly increase efficiency compared to the Random(P) Model. This is because the Secretary Model's implementation algorithm looks at the MEC servers' actual values and does not rely on a probability. From Figure a, we can see that the model can find the optimal server to offload most of the runs. The model is far from optimal in only 4 runs. The emptiness on the time instances graph confirms that we have found the optimal stopping time in most of the runs. Additionally, it is essential to mention that, even though the times achieved show that we have missed the optimal instance by a lot, the server we chose to offload is the next best server after the optimal. This proves the efficiency of our implemented Secretary Model.</w:t>
      </w:r>
    </w:p>
    <w:p w14:paraId="1FDA2AB0" w14:textId="0BC66E00" w:rsidR="000219AD" w:rsidRPr="002D70E4" w:rsidRDefault="000219AD" w:rsidP="007C5404">
      <w:pPr>
        <w:keepNext/>
        <w:jc w:val="both"/>
        <w:rPr>
          <w:rFonts w:ascii="Times New Roman" w:hAnsi="Times New Roman" w:cs="Times New Roman"/>
        </w:rPr>
      </w:pPr>
      <w:r>
        <w:rPr>
          <w:noProof/>
        </w:rPr>
        <w:drawing>
          <wp:inline distT="0" distB="0" distL="0" distR="0" wp14:anchorId="0CEDDE67" wp14:editId="1813C368">
            <wp:extent cx="3098165" cy="259588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4B0EBBE5"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8a: Secretary load value/stop </w:t>
      </w:r>
      <w:proofErr w:type="gramStart"/>
      <w:r w:rsidRPr="002D70E4">
        <w:rPr>
          <w:rFonts w:ascii="Times New Roman" w:hAnsi="Times New Roman" w:cs="Times New Roman"/>
        </w:rPr>
        <w:t>chart</w:t>
      </w:r>
      <w:proofErr w:type="gramEnd"/>
    </w:p>
    <w:p w14:paraId="0F4B3023" w14:textId="2C99C5F9" w:rsidR="007C5404" w:rsidRPr="002D70E4" w:rsidRDefault="000219AD" w:rsidP="007C5404">
      <w:pPr>
        <w:keepNext/>
        <w:jc w:val="center"/>
        <w:rPr>
          <w:rFonts w:ascii="Times New Roman" w:hAnsi="Times New Roman" w:cs="Times New Roman"/>
        </w:rPr>
      </w:pPr>
      <w:r>
        <w:rPr>
          <w:noProof/>
        </w:rPr>
        <w:drawing>
          <wp:inline distT="0" distB="0" distL="0" distR="0" wp14:anchorId="5F1CABE6" wp14:editId="580F4473">
            <wp:extent cx="3098165" cy="2563495"/>
            <wp:effectExtent l="0" t="0" r="698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528270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8b: Stop time instances (Secretary) </w:t>
      </w:r>
      <w:proofErr w:type="gramStart"/>
      <w:r w:rsidRPr="002D70E4">
        <w:rPr>
          <w:rFonts w:ascii="Times New Roman" w:hAnsi="Times New Roman" w:cs="Times New Roman"/>
        </w:rPr>
        <w:t>chart</w:t>
      </w:r>
      <w:proofErr w:type="gramEnd"/>
    </w:p>
    <w:p w14:paraId="711FEAE6"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The House Selling Model relies on a discount factor to execute the offloading decision-making process. As explained in the paper's methodology, the closer this factor is to 0, our model's performance is best. Since using a factor of 0 is not realistic we can bring it down to a low of 0.015, which is the highest value of </w:t>
      </w:r>
      <w:proofErr w:type="spellStart"/>
      <w:r w:rsidRPr="002D70E4">
        <w:rPr>
          <w:rFonts w:ascii="Times New Roman" w:hAnsi="Times New Roman" w:cs="Times New Roman"/>
          <w:color w:val="000000" w:themeColor="text1"/>
          <w:lang w:val="en-US"/>
        </w:rPr>
        <w:t>r at</w:t>
      </w:r>
      <w:proofErr w:type="spellEnd"/>
      <w:r w:rsidRPr="002D70E4">
        <w:rPr>
          <w:rFonts w:ascii="Times New Roman" w:hAnsi="Times New Roman" w:cs="Times New Roman"/>
          <w:color w:val="000000" w:themeColor="text1"/>
          <w:lang w:val="en-US"/>
        </w:rPr>
        <w:t xml:space="preserve"> which our House Selling model performs better than the </w:t>
      </w:r>
      <w:r w:rsidRPr="002D70E4">
        <w:rPr>
          <w:rFonts w:ascii="Times New Roman" w:hAnsi="Times New Roman" w:cs="Times New Roman"/>
          <w:color w:val="000000" w:themeColor="text1"/>
          <w:lang w:val="en-US"/>
        </w:rPr>
        <w:t>Secretary model. From the simulation results in Figure a, we can see that our implemented model chooses the best or the second-best server to offload the runs' tasks. Our House Selling model solution is proven to be too close to the Optimal Solution. Also, making r even smaller brings our model closer and closer to the Optimal Solution. The House Selling model outperforms the other two OST-based models by a lot.</w:t>
      </w:r>
    </w:p>
    <w:p w14:paraId="70836992" w14:textId="482729EA" w:rsidR="007C5404" w:rsidRPr="002D70E4" w:rsidRDefault="007C1376" w:rsidP="007C5404">
      <w:pPr>
        <w:keepNext/>
        <w:jc w:val="both"/>
        <w:rPr>
          <w:rFonts w:ascii="Times New Roman" w:hAnsi="Times New Roman" w:cs="Times New Roman"/>
        </w:rPr>
      </w:pPr>
      <w:r>
        <w:rPr>
          <w:noProof/>
        </w:rPr>
        <w:drawing>
          <wp:inline distT="0" distB="0" distL="0" distR="0" wp14:anchorId="47EBC427" wp14:editId="57056666">
            <wp:extent cx="3098165" cy="259588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98165" cy="2595880"/>
                    </a:xfrm>
                    <a:prstGeom prst="rect">
                      <a:avLst/>
                    </a:prstGeom>
                    <a:noFill/>
                    <a:ln>
                      <a:noFill/>
                    </a:ln>
                  </pic:spPr>
                </pic:pic>
              </a:graphicData>
            </a:graphic>
          </wp:inline>
        </w:drawing>
      </w:r>
    </w:p>
    <w:p w14:paraId="7C75F528"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9a: House Selling load value/stop </w:t>
      </w:r>
      <w:proofErr w:type="gramStart"/>
      <w:r w:rsidRPr="002D70E4">
        <w:rPr>
          <w:rFonts w:ascii="Times New Roman" w:hAnsi="Times New Roman" w:cs="Times New Roman"/>
        </w:rPr>
        <w:t>chart</w:t>
      </w:r>
      <w:proofErr w:type="gramEnd"/>
    </w:p>
    <w:p w14:paraId="544AE7C1" w14:textId="5B562154" w:rsidR="007C5404" w:rsidRPr="007C1376" w:rsidRDefault="007C1376" w:rsidP="007C5404">
      <w:pPr>
        <w:keepNext/>
        <w:jc w:val="center"/>
        <w:rPr>
          <w:rFonts w:ascii="Times New Roman" w:hAnsi="Times New Roman" w:cs="Times New Roman"/>
          <w:lang w:val="en-US"/>
        </w:rPr>
      </w:pPr>
      <w:r>
        <w:rPr>
          <w:noProof/>
          <w:lang w:val="en-US"/>
        </w:rPr>
        <w:drawing>
          <wp:inline distT="0" distB="0" distL="0" distR="0" wp14:anchorId="751E301F" wp14:editId="40B33EA9">
            <wp:extent cx="3098165" cy="2563495"/>
            <wp:effectExtent l="0" t="0" r="698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98165" cy="2563495"/>
                    </a:xfrm>
                    <a:prstGeom prst="rect">
                      <a:avLst/>
                    </a:prstGeom>
                    <a:noFill/>
                    <a:ln>
                      <a:noFill/>
                    </a:ln>
                  </pic:spPr>
                </pic:pic>
              </a:graphicData>
            </a:graphic>
          </wp:inline>
        </w:drawing>
      </w:r>
    </w:p>
    <w:p w14:paraId="58A9CA6D" w14:textId="77777777" w:rsidR="007C5404" w:rsidRPr="002D70E4" w:rsidRDefault="007C5404" w:rsidP="007C5404">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Figure 9b: Stop time instances (House Selling) chart</w:t>
      </w:r>
    </w:p>
    <w:p w14:paraId="04C7A658"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As mentioned above, the way we developed our analysis tool, offers the user the option to change all the parameters N, </w:t>
      </w:r>
      <w:proofErr w:type="gramStart"/>
      <w:r w:rsidRPr="002D70E4">
        <w:rPr>
          <w:rFonts w:ascii="Times New Roman" w:hAnsi="Times New Roman" w:cs="Times New Roman"/>
          <w:color w:val="000000" w:themeColor="text1"/>
          <w:lang w:val="en-US"/>
        </w:rPr>
        <w:t>p</w:t>
      </w:r>
      <w:proofErr w:type="gramEnd"/>
      <w:r w:rsidRPr="002D70E4">
        <w:rPr>
          <w:rFonts w:ascii="Times New Roman" w:hAnsi="Times New Roman" w:cs="Times New Roman"/>
          <w:color w:val="000000" w:themeColor="text1"/>
          <w:lang w:val="en-US"/>
        </w:rPr>
        <w:t xml:space="preserve"> and r to their preference, based on what simulations they want to carry out. Same applies for the data set; the tool accepts any CSV formatted file. To test our tool's functionality for this study, we used five different data sets included in the /data/ folder with all other code scripts. After plotting the individual graphs of our designed models and examining our models' performance when implemented, we put them together to compare against the Optimal Solution. In this experiment, we have calculated all models' averages for the load values each time we stopped and offloaded. Keeping N = 200 and r the same as we have set for the </w:t>
      </w:r>
      <w:r w:rsidRPr="002D70E4">
        <w:rPr>
          <w:rFonts w:ascii="Times New Roman" w:hAnsi="Times New Roman" w:cs="Times New Roman"/>
          <w:color w:val="000000" w:themeColor="text1"/>
          <w:lang w:val="en-US"/>
        </w:rPr>
        <w:lastRenderedPageBreak/>
        <w:t xml:space="preserve">individual simulations, Figure 9 shows the Optimal Solution average in green </w:t>
      </w:r>
      <w:proofErr w:type="spellStart"/>
      <w:r w:rsidRPr="002D70E4">
        <w:rPr>
          <w:rFonts w:ascii="Times New Roman" w:hAnsi="Times New Roman" w:cs="Times New Roman"/>
          <w:color w:val="000000" w:themeColor="text1"/>
          <w:lang w:val="en-US"/>
        </w:rPr>
        <w:t>colour</w:t>
      </w:r>
      <w:proofErr w:type="spellEnd"/>
      <w:r w:rsidRPr="002D70E4">
        <w:rPr>
          <w:rFonts w:ascii="Times New Roman" w:hAnsi="Times New Roman" w:cs="Times New Roman"/>
          <w:color w:val="000000" w:themeColor="text1"/>
          <w:lang w:val="en-US"/>
        </w:rPr>
        <w:t>, together with our models' average. Note that, for the Random(P) model, we have used different values of p to see how performance varies compared to the Optimal. To illustrate which model is closest to the Optimal Solution, we have calculated the difference between each models' and the optimal average and plotted the results in Figure 10.</w:t>
      </w:r>
    </w:p>
    <w:p w14:paraId="7A454346" w14:textId="54BB61D7" w:rsidR="007C5404" w:rsidRPr="002D70E4" w:rsidRDefault="007C1376" w:rsidP="008C748D">
      <w:pPr>
        <w:jc w:val="center"/>
        <w:rPr>
          <w:rFonts w:ascii="Times New Roman" w:hAnsi="Times New Roman" w:cs="Times New Roman"/>
          <w:color w:val="000000" w:themeColor="text1"/>
          <w:lang w:val="en-US"/>
        </w:rPr>
      </w:pPr>
      <w:r>
        <w:rPr>
          <w:noProof/>
          <w:color w:val="000000" w:themeColor="text1"/>
          <w:lang w:val="en-US"/>
        </w:rPr>
        <w:drawing>
          <wp:inline distT="0" distB="0" distL="0" distR="0" wp14:anchorId="222F225F" wp14:editId="3C67A237">
            <wp:extent cx="2909559" cy="3194613"/>
            <wp:effectExtent l="0" t="0" r="5715"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61430" cy="3251566"/>
                    </a:xfrm>
                    <a:prstGeom prst="rect">
                      <a:avLst/>
                    </a:prstGeom>
                    <a:noFill/>
                    <a:ln>
                      <a:noFill/>
                    </a:ln>
                  </pic:spPr>
                </pic:pic>
              </a:graphicData>
            </a:graphic>
          </wp:inline>
        </w:drawing>
      </w:r>
    </w:p>
    <w:p w14:paraId="4E32D54E" w14:textId="38791D84" w:rsidR="007C5404" w:rsidRPr="002D70E4" w:rsidRDefault="007C1376" w:rsidP="00FC0788">
      <w:pPr>
        <w:keepNext/>
        <w:jc w:val="center"/>
        <w:rPr>
          <w:rFonts w:ascii="Times New Roman" w:hAnsi="Times New Roman" w:cs="Times New Roman"/>
        </w:rPr>
      </w:pPr>
      <w:r>
        <w:rPr>
          <w:noProof/>
        </w:rPr>
        <w:drawing>
          <wp:inline distT="0" distB="0" distL="0" distR="0" wp14:anchorId="784B4636" wp14:editId="1AF53C36">
            <wp:extent cx="2973871" cy="3368233"/>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95709" cy="3392966"/>
                    </a:xfrm>
                    <a:prstGeom prst="rect">
                      <a:avLst/>
                    </a:prstGeom>
                    <a:noFill/>
                    <a:ln>
                      <a:noFill/>
                    </a:ln>
                  </pic:spPr>
                </pic:pic>
              </a:graphicData>
            </a:graphic>
          </wp:inline>
        </w:drawing>
      </w:r>
    </w:p>
    <w:p w14:paraId="0F2DFB5D" w14:textId="77777777" w:rsidR="007C5404" w:rsidRPr="002D70E4" w:rsidRDefault="007C5404" w:rsidP="00FC0788">
      <w:pPr>
        <w:pStyle w:val="Caption"/>
        <w:jc w:val="center"/>
        <w:rPr>
          <w:rFonts w:ascii="Times New Roman" w:hAnsi="Times New Roman" w:cs="Times New Roman"/>
          <w:color w:val="000000" w:themeColor="text1"/>
          <w:lang w:val="en-US"/>
        </w:rPr>
      </w:pPr>
      <w:r w:rsidRPr="002D70E4">
        <w:rPr>
          <w:rFonts w:ascii="Times New Roman" w:hAnsi="Times New Roman" w:cs="Times New Roman"/>
        </w:rPr>
        <w:t xml:space="preserve">Figure 9 &amp; </w:t>
      </w:r>
      <w:proofErr w:type="gramStart"/>
      <w:r w:rsidRPr="002D70E4">
        <w:rPr>
          <w:rFonts w:ascii="Times New Roman" w:hAnsi="Times New Roman" w:cs="Times New Roman"/>
        </w:rPr>
        <w:t>10:Average</w:t>
      </w:r>
      <w:proofErr w:type="gramEnd"/>
      <w:r w:rsidRPr="002D70E4">
        <w:rPr>
          <w:rFonts w:ascii="Times New Roman" w:hAnsi="Times New Roman" w:cs="Times New Roman"/>
        </w:rPr>
        <w:t xml:space="preserve"> Mean load values of models Vs Optimal Solution</w:t>
      </w:r>
    </w:p>
    <w:p w14:paraId="7210D315"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 xml:space="preserve">Interestingly, from the graph, we can see that when probability p is set to 0.5, we have a better performance than lower values of p. However, since the Random(P) model relies on randomly generated numbers and a probability, the analysis will produce different results every time we run it. Overall, this Figure tells us that, at </w:t>
      </w:r>
      <w:r w:rsidRPr="002D70E4">
        <w:rPr>
          <w:rFonts w:ascii="Times New Roman" w:hAnsi="Times New Roman" w:cs="Times New Roman"/>
          <w:color w:val="000000" w:themeColor="text1"/>
          <w:lang w:val="en-US"/>
        </w:rPr>
        <w:t>r=0.015 for server sequences of 200, our implemented House Selling Model outperforms all other models with the Secretary model being the next best model.</w:t>
      </w:r>
    </w:p>
    <w:p w14:paraId="0A7EC498" w14:textId="77777777" w:rsidR="007C5404" w:rsidRPr="002D70E4" w:rsidRDefault="007C5404" w:rsidP="007C5404">
      <w:pPr>
        <w:pStyle w:val="Heading2"/>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The perfect value of r factor</w:t>
      </w:r>
    </w:p>
    <w:p w14:paraId="3C48A75A" w14:textId="77777777" w:rsidR="007C5404" w:rsidRPr="002D70E4" w:rsidRDefault="007C5404" w:rsidP="007C5404">
      <w:pPr>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We have proved that the Secretary and the House Selling models have the best performance overall out of our 3 implemented models. Since our tool gives the user the ability to change the parameter values of N and r, we compared different r combined values with several N sizes to examine the House Selling Model against the Secretary approach. This is done to find a threshold of r, for which any value below that gives better performance to the House Selling Model. We already know from our previous simulations that making r smaller improves the decision making of the model. Thus, after examining, we discovered that the threshold values of r factor for each chunk are:</w:t>
      </w:r>
    </w:p>
    <w:tbl>
      <w:tblPr>
        <w:tblStyle w:val="TableGrid"/>
        <w:tblW w:w="0" w:type="auto"/>
        <w:tblLook w:val="04A0" w:firstRow="1" w:lastRow="0" w:firstColumn="1" w:lastColumn="0" w:noHBand="0" w:noVBand="1"/>
      </w:tblPr>
      <w:tblGrid>
        <w:gridCol w:w="1127"/>
        <w:gridCol w:w="1182"/>
        <w:gridCol w:w="1127"/>
        <w:gridCol w:w="1194"/>
      </w:tblGrid>
      <w:tr w:rsidR="007C5404" w:rsidRPr="002D70E4" w14:paraId="44CC8AB4" w14:textId="77777777" w:rsidTr="00121377">
        <w:tc>
          <w:tcPr>
            <w:tcW w:w="1127" w:type="dxa"/>
          </w:tcPr>
          <w:p w14:paraId="4A490102"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Sequence Size</w:t>
            </w:r>
          </w:p>
        </w:tc>
        <w:tc>
          <w:tcPr>
            <w:tcW w:w="1127" w:type="dxa"/>
          </w:tcPr>
          <w:p w14:paraId="6DB89758"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Threshold r factor value</w:t>
            </w:r>
          </w:p>
        </w:tc>
        <w:tc>
          <w:tcPr>
            <w:tcW w:w="1127" w:type="dxa"/>
          </w:tcPr>
          <w:p w14:paraId="5D930134"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Average Load</w:t>
            </w:r>
          </w:p>
        </w:tc>
        <w:tc>
          <w:tcPr>
            <w:tcW w:w="1128" w:type="dxa"/>
          </w:tcPr>
          <w:p w14:paraId="6BA21A01" w14:textId="77777777" w:rsidR="007C5404" w:rsidRPr="002D70E4" w:rsidRDefault="007C5404" w:rsidP="00121377">
            <w:pPr>
              <w:jc w:val="center"/>
              <w:rPr>
                <w:rFonts w:ascii="Times New Roman" w:hAnsi="Times New Roman" w:cs="Times New Roman"/>
                <w:b/>
                <w:bCs/>
                <w:color w:val="000000" w:themeColor="text1"/>
                <w:lang w:val="en-US"/>
              </w:rPr>
            </w:pPr>
            <w:r w:rsidRPr="002D70E4">
              <w:rPr>
                <w:rFonts w:ascii="Times New Roman" w:hAnsi="Times New Roman" w:cs="Times New Roman"/>
                <w:b/>
                <w:bCs/>
                <w:color w:val="000000" w:themeColor="text1"/>
                <w:lang w:val="en-US"/>
              </w:rPr>
              <w:t>Difference from Secretary</w:t>
            </w:r>
          </w:p>
        </w:tc>
      </w:tr>
      <w:tr w:rsidR="007C5404" w:rsidRPr="002D70E4" w14:paraId="6A45D812" w14:textId="77777777" w:rsidTr="00121377">
        <w:tc>
          <w:tcPr>
            <w:tcW w:w="1127" w:type="dxa"/>
          </w:tcPr>
          <w:p w14:paraId="75F1FC6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50</w:t>
            </w:r>
          </w:p>
        </w:tc>
        <w:tc>
          <w:tcPr>
            <w:tcW w:w="1127" w:type="dxa"/>
          </w:tcPr>
          <w:p w14:paraId="5F6D9DB0"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0.052</w:t>
            </w:r>
          </w:p>
        </w:tc>
        <w:tc>
          <w:tcPr>
            <w:tcW w:w="1127" w:type="dxa"/>
          </w:tcPr>
          <w:p w14:paraId="0B475CDB"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39.77</w:t>
            </w:r>
          </w:p>
        </w:tc>
        <w:tc>
          <w:tcPr>
            <w:tcW w:w="1128" w:type="dxa"/>
          </w:tcPr>
          <w:p w14:paraId="4BC1F0F6"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w:t>
            </w:r>
          </w:p>
        </w:tc>
      </w:tr>
      <w:tr w:rsidR="007C5404" w:rsidRPr="002D70E4" w14:paraId="1033220C" w14:textId="77777777" w:rsidTr="00121377">
        <w:tc>
          <w:tcPr>
            <w:tcW w:w="1127" w:type="dxa"/>
          </w:tcPr>
          <w:p w14:paraId="147F080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100</w:t>
            </w:r>
          </w:p>
        </w:tc>
        <w:tc>
          <w:tcPr>
            <w:tcW w:w="1127" w:type="dxa"/>
          </w:tcPr>
          <w:p w14:paraId="6864A892"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0.064</w:t>
            </w:r>
          </w:p>
        </w:tc>
        <w:tc>
          <w:tcPr>
            <w:tcW w:w="1127" w:type="dxa"/>
          </w:tcPr>
          <w:p w14:paraId="78A3DEA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40.14</w:t>
            </w:r>
          </w:p>
        </w:tc>
        <w:tc>
          <w:tcPr>
            <w:tcW w:w="1128" w:type="dxa"/>
          </w:tcPr>
          <w:p w14:paraId="41A2736E"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0.03</w:t>
            </w:r>
          </w:p>
        </w:tc>
      </w:tr>
      <w:tr w:rsidR="007C5404" w:rsidRPr="002D70E4" w14:paraId="522635FB" w14:textId="77777777" w:rsidTr="00121377">
        <w:tc>
          <w:tcPr>
            <w:tcW w:w="1127" w:type="dxa"/>
          </w:tcPr>
          <w:p w14:paraId="14ADED1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150</w:t>
            </w:r>
          </w:p>
        </w:tc>
        <w:tc>
          <w:tcPr>
            <w:tcW w:w="1127" w:type="dxa"/>
          </w:tcPr>
          <w:p w14:paraId="6F6D772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0.046</w:t>
            </w:r>
          </w:p>
        </w:tc>
        <w:tc>
          <w:tcPr>
            <w:tcW w:w="1127" w:type="dxa"/>
          </w:tcPr>
          <w:p w14:paraId="5581E1CC"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39.59</w:t>
            </w:r>
          </w:p>
        </w:tc>
        <w:tc>
          <w:tcPr>
            <w:tcW w:w="1128" w:type="dxa"/>
          </w:tcPr>
          <w:p w14:paraId="72C0310A"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0.07</w:t>
            </w:r>
          </w:p>
        </w:tc>
      </w:tr>
      <w:tr w:rsidR="007C5404" w:rsidRPr="002D70E4" w14:paraId="661E3765" w14:textId="77777777" w:rsidTr="00121377">
        <w:tc>
          <w:tcPr>
            <w:tcW w:w="1127" w:type="dxa"/>
          </w:tcPr>
          <w:p w14:paraId="1EF1C703"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200</w:t>
            </w:r>
          </w:p>
        </w:tc>
        <w:tc>
          <w:tcPr>
            <w:tcW w:w="1127" w:type="dxa"/>
          </w:tcPr>
          <w:p w14:paraId="3C6C75FD"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0.015</w:t>
            </w:r>
          </w:p>
        </w:tc>
        <w:tc>
          <w:tcPr>
            <w:tcW w:w="1127" w:type="dxa"/>
          </w:tcPr>
          <w:p w14:paraId="27F731B8" w14:textId="77777777" w:rsidR="007C5404" w:rsidRPr="002D70E4" w:rsidRDefault="007C5404" w:rsidP="00121377">
            <w:pPr>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39.02</w:t>
            </w:r>
          </w:p>
        </w:tc>
        <w:tc>
          <w:tcPr>
            <w:tcW w:w="1128" w:type="dxa"/>
          </w:tcPr>
          <w:p w14:paraId="513B2C45" w14:textId="77777777" w:rsidR="007C5404" w:rsidRPr="002D70E4" w:rsidRDefault="007C5404" w:rsidP="00121377">
            <w:pPr>
              <w:keepNext/>
              <w:jc w:val="center"/>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0.04</w:t>
            </w:r>
          </w:p>
        </w:tc>
      </w:tr>
    </w:tbl>
    <w:p w14:paraId="303FFFD9" w14:textId="77777777" w:rsidR="007C5404" w:rsidRPr="002D70E4" w:rsidRDefault="007C5404" w:rsidP="007C5404">
      <w:pPr>
        <w:pStyle w:val="Caption"/>
        <w:jc w:val="center"/>
        <w:rPr>
          <w:rFonts w:ascii="Times New Roman" w:hAnsi="Times New Roman" w:cs="Times New Roman"/>
        </w:rPr>
      </w:pPr>
      <w:r w:rsidRPr="002D70E4">
        <w:rPr>
          <w:rFonts w:ascii="Times New Roman" w:hAnsi="Times New Roman" w:cs="Times New Roman"/>
        </w:rPr>
        <w:t xml:space="preserve">Table </w:t>
      </w:r>
      <w:r w:rsidRPr="002D70E4">
        <w:rPr>
          <w:rFonts w:ascii="Times New Roman" w:hAnsi="Times New Roman" w:cs="Times New Roman"/>
        </w:rPr>
        <w:fldChar w:fldCharType="begin"/>
      </w:r>
      <w:r w:rsidRPr="002D70E4">
        <w:rPr>
          <w:rFonts w:ascii="Times New Roman" w:hAnsi="Times New Roman" w:cs="Times New Roman"/>
        </w:rPr>
        <w:instrText xml:space="preserve"> SEQ Table \* ARABIC </w:instrText>
      </w:r>
      <w:r w:rsidRPr="002D70E4">
        <w:rPr>
          <w:rFonts w:ascii="Times New Roman" w:hAnsi="Times New Roman" w:cs="Times New Roman"/>
        </w:rPr>
        <w:fldChar w:fldCharType="separate"/>
      </w:r>
      <w:r>
        <w:rPr>
          <w:rFonts w:ascii="Times New Roman" w:hAnsi="Times New Roman" w:cs="Times New Roman"/>
          <w:noProof/>
        </w:rPr>
        <w:t>2</w:t>
      </w:r>
      <w:r w:rsidRPr="002D70E4">
        <w:rPr>
          <w:rFonts w:ascii="Times New Roman" w:hAnsi="Times New Roman" w:cs="Times New Roman"/>
        </w:rPr>
        <w:fldChar w:fldCharType="end"/>
      </w:r>
      <w:r w:rsidRPr="002D70E4">
        <w:rPr>
          <w:rFonts w:ascii="Times New Roman" w:hAnsi="Times New Roman" w:cs="Times New Roman"/>
        </w:rPr>
        <w:t>: Threshold of discount factor r for different N values</w:t>
      </w:r>
    </w:p>
    <w:p w14:paraId="2246FFBA" w14:textId="77777777" w:rsidR="007C5404" w:rsidRPr="002D70E4" w:rsidRDefault="007C5404" w:rsidP="007C5404">
      <w:pPr>
        <w:pStyle w:val="Heading1"/>
        <w:jc w:val="both"/>
        <w:rPr>
          <w:rFonts w:ascii="Times New Roman" w:hAnsi="Times New Roman" w:cs="Times New Roman"/>
          <w:color w:val="000000" w:themeColor="text1"/>
          <w:lang w:val="en-US"/>
        </w:rPr>
      </w:pPr>
      <w:r w:rsidRPr="002D70E4">
        <w:rPr>
          <w:rFonts w:ascii="Times New Roman" w:hAnsi="Times New Roman" w:cs="Times New Roman"/>
          <w:color w:val="000000" w:themeColor="text1"/>
          <w:lang w:val="en-US"/>
        </w:rPr>
        <w:t>Conclusions</w:t>
      </w:r>
    </w:p>
    <w:p w14:paraId="67CB36B8" w14:textId="3A32EAEF" w:rsidR="00121377" w:rsidRPr="007C1376" w:rsidRDefault="007C5404" w:rsidP="007C1376">
      <w:pPr>
        <w:jc w:val="both"/>
        <w:rPr>
          <w:rFonts w:ascii="Times New Roman" w:hAnsi="Times New Roman" w:cs="Times New Roman"/>
          <w:lang w:val="en-US"/>
        </w:rPr>
      </w:pPr>
      <w:r w:rsidRPr="002D70E4">
        <w:rPr>
          <w:rFonts w:ascii="Times New Roman" w:hAnsi="Times New Roman" w:cs="Times New Roman"/>
          <w:color w:val="000000" w:themeColor="text1"/>
          <w:lang w:val="en-US"/>
        </w:rPr>
        <w:t xml:space="preserve">In this paper, we propose 3 Optimal Stopping Theory-based models capable of taking non-sequential offloading decisions for task offloading between users and MECs. Node devices such as mobiles, determine when and on which server to offload the tasks considering the current load on each MEC server. Our implemented models can use this information to determine when </w:t>
      </w:r>
      <w:proofErr w:type="gramStart"/>
      <w:r w:rsidRPr="002D70E4">
        <w:rPr>
          <w:rFonts w:ascii="Times New Roman" w:hAnsi="Times New Roman" w:cs="Times New Roman"/>
          <w:color w:val="000000" w:themeColor="text1"/>
          <w:lang w:val="en-US"/>
        </w:rPr>
        <w:t>is the best time</w:t>
      </w:r>
      <w:proofErr w:type="gramEnd"/>
      <w:r w:rsidRPr="002D70E4">
        <w:rPr>
          <w:rFonts w:ascii="Times New Roman" w:hAnsi="Times New Roman" w:cs="Times New Roman"/>
          <w:color w:val="000000" w:themeColor="text1"/>
          <w:lang w:val="en-US"/>
        </w:rPr>
        <w:t xml:space="preserve"> to offload tasks and which server. The three models were compared against the </w:t>
      </w:r>
      <w:r w:rsidRPr="00087719">
        <w:rPr>
          <w:rFonts w:ascii="Times New Roman" w:hAnsi="Times New Roman" w:cs="Times New Roman"/>
          <w:lang w:val="en-US"/>
        </w:rPr>
        <w:t>Optimal Solution in our performance assessment with the House Selling Model being the best and the Secretary Model coming next. The House Selling Model we constructed can outperform other baseline solutions in terms of CPU load. We aim to study further to extend and evolve this model to look in network conditions and other parameters.</w:t>
      </w:r>
    </w:p>
    <w:tbl>
      <w:tblPr>
        <w:tblStyle w:val="TableGrid"/>
        <w:tblW w:w="0" w:type="auto"/>
        <w:tblLook w:val="04A0" w:firstRow="1" w:lastRow="0" w:firstColumn="1" w:lastColumn="0" w:noHBand="0" w:noVBand="1"/>
      </w:tblPr>
      <w:tblGrid>
        <w:gridCol w:w="1292"/>
        <w:gridCol w:w="3577"/>
      </w:tblGrid>
      <w:tr w:rsidR="00121377" w14:paraId="72059AE9" w14:textId="77777777" w:rsidTr="00376D2D">
        <w:trPr>
          <w:trHeight w:val="344"/>
        </w:trPr>
        <w:tc>
          <w:tcPr>
            <w:tcW w:w="1292" w:type="dxa"/>
          </w:tcPr>
          <w:p w14:paraId="26C14D44" w14:textId="7F706F8E"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N</w:t>
            </w:r>
          </w:p>
        </w:tc>
        <w:tc>
          <w:tcPr>
            <w:tcW w:w="3577" w:type="dxa"/>
          </w:tcPr>
          <w:p w14:paraId="60BDF24F" w14:textId="3ECC4F92" w:rsidR="00121377" w:rsidRDefault="00121377" w:rsidP="007C5404">
            <w:pPr>
              <w:jc w:val="both"/>
              <w:rPr>
                <w:rFonts w:ascii="Times New Roman" w:hAnsi="Times New Roman" w:cs="Times New Roman"/>
                <w:lang w:val="en-US"/>
              </w:rPr>
            </w:pPr>
            <w:r>
              <w:rPr>
                <w:rFonts w:ascii="Times New Roman" w:hAnsi="Times New Roman" w:cs="Times New Roman"/>
                <w:lang w:val="en-US"/>
              </w:rPr>
              <w:t>Number of MEC servers in each run</w:t>
            </w:r>
          </w:p>
        </w:tc>
      </w:tr>
      <w:tr w:rsidR="00121377" w14:paraId="5943812E" w14:textId="77777777" w:rsidTr="00376D2D">
        <w:trPr>
          <w:trHeight w:val="420"/>
        </w:trPr>
        <w:tc>
          <w:tcPr>
            <w:tcW w:w="1292" w:type="dxa"/>
          </w:tcPr>
          <w:p w14:paraId="5C14D128" w14:textId="4B61199F" w:rsidR="00121377" w:rsidRPr="00121377" w:rsidRDefault="00121377" w:rsidP="007C5404">
            <w:pPr>
              <w:jc w:val="both"/>
              <w:rPr>
                <w:rFonts w:ascii="Times New Roman" w:hAnsi="Times New Roman" w:cs="Times New Roman"/>
                <w:b/>
                <w:bCs/>
                <w:lang w:val="en-US"/>
              </w:rPr>
            </w:pPr>
            <w:r w:rsidRPr="00121377">
              <w:rPr>
                <w:rFonts w:ascii="Times New Roman" w:hAnsi="Times New Roman" w:cs="Times New Roman"/>
                <w:b/>
                <w:bCs/>
                <w:lang w:val="en-US"/>
              </w:rPr>
              <w:t>p</w:t>
            </w:r>
          </w:p>
        </w:tc>
        <w:tc>
          <w:tcPr>
            <w:tcW w:w="3577" w:type="dxa"/>
          </w:tcPr>
          <w:p w14:paraId="25A8D6C1" w14:textId="7534490D" w:rsidR="00121377" w:rsidRDefault="00121377" w:rsidP="007C5404">
            <w:pPr>
              <w:jc w:val="both"/>
              <w:rPr>
                <w:rFonts w:ascii="Times New Roman" w:hAnsi="Times New Roman" w:cs="Times New Roman"/>
                <w:lang w:val="en-US"/>
              </w:rPr>
            </w:pPr>
            <w:proofErr w:type="spellStart"/>
            <w:r>
              <w:rPr>
                <w:rFonts w:ascii="Times New Roman" w:hAnsi="Times New Roman" w:cs="Times New Roman"/>
                <w:lang w:val="en-US"/>
              </w:rPr>
              <w:t>Potbability</w:t>
            </w:r>
            <w:proofErr w:type="spellEnd"/>
            <w:r>
              <w:rPr>
                <w:rFonts w:ascii="Times New Roman" w:hAnsi="Times New Roman" w:cs="Times New Roman"/>
                <w:lang w:val="en-US"/>
              </w:rPr>
              <w:t xml:space="preserve"> set for Random (P) problem</w:t>
            </w:r>
          </w:p>
        </w:tc>
      </w:tr>
      <w:tr w:rsidR="00376D2D" w14:paraId="38EC4DE8" w14:textId="77777777" w:rsidTr="00376D2D">
        <w:trPr>
          <w:trHeight w:val="420"/>
        </w:trPr>
        <w:tc>
          <w:tcPr>
            <w:tcW w:w="1292" w:type="dxa"/>
          </w:tcPr>
          <w:p w14:paraId="212852DB" w14:textId="63FA3252"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x</w:t>
            </w:r>
          </w:p>
        </w:tc>
        <w:tc>
          <w:tcPr>
            <w:tcW w:w="3577" w:type="dxa"/>
          </w:tcPr>
          <w:p w14:paraId="22FF5854" w14:textId="1069659C" w:rsidR="00376D2D" w:rsidRDefault="00376D2D" w:rsidP="00376D2D">
            <w:pPr>
              <w:jc w:val="both"/>
              <w:rPr>
                <w:rFonts w:ascii="Times New Roman" w:hAnsi="Times New Roman" w:cs="Times New Roman"/>
                <w:lang w:val="en-US"/>
              </w:rPr>
            </w:pPr>
            <w:r>
              <w:rPr>
                <w:rFonts w:ascii="Times New Roman" w:hAnsi="Times New Roman" w:cs="Times New Roman"/>
                <w:lang w:val="en-US"/>
              </w:rPr>
              <w:t>Randomly generated variable used in Random (P) problem used for comparison</w:t>
            </w:r>
          </w:p>
        </w:tc>
      </w:tr>
      <w:tr w:rsidR="00376D2D" w14:paraId="5EA3BE67" w14:textId="77777777" w:rsidTr="00376D2D">
        <w:trPr>
          <w:trHeight w:val="420"/>
        </w:trPr>
        <w:tc>
          <w:tcPr>
            <w:tcW w:w="1292" w:type="dxa"/>
          </w:tcPr>
          <w:p w14:paraId="71774649" w14:textId="457989BC"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sample</w:t>
            </w:r>
          </w:p>
        </w:tc>
        <w:tc>
          <w:tcPr>
            <w:tcW w:w="3577" w:type="dxa"/>
          </w:tcPr>
          <w:p w14:paraId="07D056EF" w14:textId="5FE43534" w:rsidR="00376D2D" w:rsidRDefault="00376D2D" w:rsidP="00376D2D">
            <w:pPr>
              <w:jc w:val="both"/>
              <w:rPr>
                <w:rFonts w:ascii="Times New Roman" w:hAnsi="Times New Roman" w:cs="Times New Roman"/>
                <w:lang w:val="en-US"/>
              </w:rPr>
            </w:pPr>
            <w:r>
              <w:rPr>
                <w:rFonts w:ascii="Times New Roman" w:hAnsi="Times New Roman" w:cs="Times New Roman"/>
                <w:lang w:val="en-US"/>
              </w:rPr>
              <w:t>Sample used in the Secretary Problem</w:t>
            </w:r>
          </w:p>
        </w:tc>
      </w:tr>
      <w:tr w:rsidR="00376D2D" w14:paraId="5A77C4DB" w14:textId="77777777" w:rsidTr="00376D2D">
        <w:trPr>
          <w:trHeight w:val="420"/>
        </w:trPr>
        <w:tc>
          <w:tcPr>
            <w:tcW w:w="1292" w:type="dxa"/>
          </w:tcPr>
          <w:p w14:paraId="32CCD8BD" w14:textId="0FCA9240" w:rsidR="00376D2D" w:rsidRDefault="00376D2D" w:rsidP="00376D2D">
            <w:pPr>
              <w:jc w:val="both"/>
              <w:rPr>
                <w:rFonts w:ascii="Times New Roman" w:hAnsi="Times New Roman" w:cs="Times New Roman"/>
                <w:b/>
                <w:bCs/>
                <w:lang w:val="en-US"/>
              </w:rPr>
            </w:pPr>
            <w:r>
              <w:rPr>
                <w:rFonts w:ascii="Times New Roman" w:hAnsi="Times New Roman" w:cs="Times New Roman"/>
                <w:b/>
                <w:bCs/>
                <w:lang w:val="en-US"/>
              </w:rPr>
              <w:t>benchmark</w:t>
            </w:r>
          </w:p>
        </w:tc>
        <w:tc>
          <w:tcPr>
            <w:tcW w:w="3577" w:type="dxa"/>
          </w:tcPr>
          <w:p w14:paraId="77A39AD5" w14:textId="4B190154" w:rsidR="00376D2D" w:rsidRDefault="00376D2D" w:rsidP="00376D2D">
            <w:pPr>
              <w:jc w:val="both"/>
              <w:rPr>
                <w:rFonts w:ascii="Times New Roman" w:hAnsi="Times New Roman" w:cs="Times New Roman"/>
                <w:lang w:val="en-US"/>
              </w:rPr>
            </w:pPr>
            <w:r>
              <w:rPr>
                <w:rFonts w:ascii="Times New Roman" w:hAnsi="Times New Roman" w:cs="Times New Roman"/>
                <w:lang w:val="en-US"/>
              </w:rPr>
              <w:t>Minimum value in the sample</w:t>
            </w:r>
          </w:p>
        </w:tc>
      </w:tr>
      <w:tr w:rsidR="00376D2D" w14:paraId="0BA9D7DE" w14:textId="77777777" w:rsidTr="00376D2D">
        <w:tc>
          <w:tcPr>
            <w:tcW w:w="1292" w:type="dxa"/>
          </w:tcPr>
          <w:p w14:paraId="0DBF9E1A" w14:textId="4899369B" w:rsidR="00376D2D" w:rsidRPr="00121377" w:rsidRDefault="00376D2D" w:rsidP="00376D2D">
            <w:pPr>
              <w:jc w:val="both"/>
              <w:rPr>
                <w:rFonts w:ascii="Times New Roman" w:hAnsi="Times New Roman" w:cs="Times New Roman"/>
                <w:b/>
                <w:bCs/>
                <w:lang w:val="en-US"/>
              </w:rPr>
            </w:pPr>
            <w:r w:rsidRPr="00121377">
              <w:rPr>
                <w:rFonts w:ascii="Times New Roman" w:hAnsi="Times New Roman" w:cs="Times New Roman"/>
                <w:b/>
                <w:bCs/>
                <w:lang w:val="en-US"/>
              </w:rPr>
              <w:t>r</w:t>
            </w:r>
          </w:p>
        </w:tc>
        <w:tc>
          <w:tcPr>
            <w:tcW w:w="3577" w:type="dxa"/>
          </w:tcPr>
          <w:p w14:paraId="0B20FD80" w14:textId="4DCE293D" w:rsidR="00376D2D" w:rsidRDefault="00376D2D" w:rsidP="00376D2D">
            <w:pPr>
              <w:jc w:val="both"/>
              <w:rPr>
                <w:rFonts w:ascii="Times New Roman" w:hAnsi="Times New Roman" w:cs="Times New Roman"/>
                <w:lang w:val="en-US"/>
              </w:rPr>
            </w:pPr>
            <w:r>
              <w:rPr>
                <w:rFonts w:ascii="Times New Roman" w:hAnsi="Times New Roman" w:cs="Times New Roman"/>
                <w:lang w:val="en-US"/>
              </w:rPr>
              <w:t>Discount factor set for House Selling Problem</w:t>
            </w:r>
          </w:p>
        </w:tc>
      </w:tr>
      <w:tr w:rsidR="00376D2D" w14:paraId="293CFE9A" w14:textId="77777777" w:rsidTr="00376D2D">
        <w:trPr>
          <w:trHeight w:val="314"/>
        </w:trPr>
        <w:tc>
          <w:tcPr>
            <w:tcW w:w="1292" w:type="dxa"/>
          </w:tcPr>
          <w:p w14:paraId="5CD2A003" w14:textId="50E083C4" w:rsidR="00376D2D" w:rsidRPr="00121377" w:rsidRDefault="00376D2D" w:rsidP="00376D2D">
            <w:pPr>
              <w:jc w:val="both"/>
              <w:rPr>
                <w:rFonts w:ascii="Times New Roman" w:hAnsi="Times New Roman" w:cs="Times New Roman"/>
                <w:b/>
                <w:bCs/>
                <w:lang w:val="en-US"/>
              </w:rPr>
            </w:pPr>
            <w:r>
              <w:rPr>
                <w:rFonts w:ascii="Times New Roman" w:hAnsi="Times New Roman" w:cs="Times New Roman"/>
                <w:b/>
                <w:bCs/>
                <w:lang w:val="en-US"/>
              </w:rPr>
              <w:t>k</w:t>
            </w:r>
          </w:p>
        </w:tc>
        <w:tc>
          <w:tcPr>
            <w:tcW w:w="3577" w:type="dxa"/>
          </w:tcPr>
          <w:p w14:paraId="1751692F" w14:textId="3E9ED56A" w:rsidR="00376D2D" w:rsidRDefault="00376D2D" w:rsidP="00376D2D">
            <w:pPr>
              <w:jc w:val="both"/>
              <w:rPr>
                <w:rFonts w:ascii="Times New Roman" w:hAnsi="Times New Roman" w:cs="Times New Roman"/>
                <w:lang w:val="en-US"/>
              </w:rPr>
            </w:pPr>
            <w:r>
              <w:rPr>
                <w:rFonts w:ascii="Times New Roman" w:hAnsi="Times New Roman" w:cs="Times New Roman"/>
                <w:lang w:val="en-US"/>
              </w:rPr>
              <w:t xml:space="preserve">Number of instances in the </w:t>
            </w:r>
          </w:p>
        </w:tc>
      </w:tr>
    </w:tbl>
    <w:bookmarkStart w:id="0" w:name="_Hlk64012957" w:displacedByCustomXml="next"/>
    <w:sdt>
      <w:sdtPr>
        <w:rPr>
          <w:rFonts w:ascii="Times New Roman" w:eastAsiaTheme="minorHAnsi" w:hAnsi="Times New Roman" w:cs="Times New Roman"/>
          <w:color w:val="auto"/>
          <w:sz w:val="22"/>
          <w:szCs w:val="22"/>
        </w:rPr>
        <w:id w:val="385219698"/>
        <w:docPartObj>
          <w:docPartGallery w:val="Bibliographies"/>
          <w:docPartUnique/>
        </w:docPartObj>
      </w:sdtPr>
      <w:sdtEndPr>
        <w:rPr>
          <w:rFonts w:asciiTheme="minorHAnsi" w:hAnsiTheme="minorHAnsi" w:cstheme="minorBidi"/>
        </w:rPr>
      </w:sdtEndPr>
      <w:sdtContent>
        <w:p w14:paraId="13FE17C4" w14:textId="67030B15" w:rsidR="007C5404" w:rsidRPr="00F37205" w:rsidRDefault="007C5404" w:rsidP="007C5404">
          <w:pPr>
            <w:pStyle w:val="Heading1"/>
            <w:rPr>
              <w:rFonts w:ascii="Times New Roman" w:hAnsi="Times New Roman" w:cs="Times New Roman"/>
              <w:color w:val="auto"/>
            </w:rPr>
          </w:pPr>
          <w:r w:rsidRPr="00F37205">
            <w:rPr>
              <w:rFonts w:ascii="Times New Roman" w:hAnsi="Times New Roman" w:cs="Times New Roman"/>
              <w:color w:val="auto"/>
            </w:rPr>
            <w:t>References</w:t>
          </w:r>
        </w:p>
        <w:sdt>
          <w:sdtPr>
            <w:rPr>
              <w:rFonts w:ascii="Times New Roman" w:hAnsi="Times New Roman" w:cs="Times New Roman"/>
            </w:rPr>
            <w:id w:val="-573587230"/>
            <w:bibliography/>
          </w:sdtPr>
          <w:sdtEndPr>
            <w:rPr>
              <w:rFonts w:asciiTheme="minorHAnsi" w:hAnsiTheme="minorHAnsi" w:cstheme="minorBidi"/>
            </w:rPr>
          </w:sdtEndPr>
          <w:sdtContent>
            <w:p w14:paraId="15E27EB1"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"On the Optimality of Task Offloading in Mobile Edge Computing Environments," 2019 IEEE Global Communications Conference (GLOBECOM), Waikoloa, HI, USA, 2019,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10.1109/GLOBECOM38437.2019.9014081</w:t>
              </w:r>
            </w:p>
            <w:p w14:paraId="2D230087" w14:textId="77777777" w:rsidR="007C5404" w:rsidRPr="00087719" w:rsidRDefault="007C5404" w:rsidP="007C5404">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Alghamdi, Ibrahim; Anagnostopoulos, Christos; P. </w:t>
              </w:r>
              <w:proofErr w:type="spellStart"/>
              <w:r w:rsidRPr="00121377">
                <w:rPr>
                  <w:rFonts w:ascii="Times New Roman" w:hAnsi="Times New Roman" w:cs="Times New Roman"/>
                </w:rPr>
                <w:t>Pezaros</w:t>
              </w:r>
              <w:proofErr w:type="spellEnd"/>
              <w:r w:rsidRPr="00121377">
                <w:rPr>
                  <w:rFonts w:ascii="Times New Roman" w:hAnsi="Times New Roman" w:cs="Times New Roman"/>
                </w:rPr>
                <w:t xml:space="preserve">, </w:t>
              </w:r>
              <w:proofErr w:type="spellStart"/>
              <w:r w:rsidRPr="00121377">
                <w:rPr>
                  <w:rFonts w:ascii="Times New Roman" w:hAnsi="Times New Roman" w:cs="Times New Roman"/>
                </w:rPr>
                <w:t>Dimitrios</w:t>
              </w:r>
              <w:proofErr w:type="spellEnd"/>
              <w:r w:rsidRPr="00121377">
                <w:rPr>
                  <w:rFonts w:ascii="Times New Roman" w:hAnsi="Times New Roman" w:cs="Times New Roman"/>
                </w:rPr>
                <w:t>. 2019. "Delay-Tolerant Sequential Decision Making for Task Offloading in Mobile Edge Computing Environments" </w:t>
              </w:r>
              <w:r w:rsidRPr="00121377">
                <w:rPr>
                  <w:i/>
                  <w:iCs/>
                </w:rPr>
                <w:t>Information</w:t>
              </w:r>
              <w:r w:rsidRPr="00121377">
                <w:rPr>
                  <w:rFonts w:ascii="Times New Roman" w:hAnsi="Times New Roman" w:cs="Times New Roman"/>
                </w:rPr>
                <w:t> 10, no. 10: 312. https://doi.org/10.3390/info10100312</w:t>
              </w:r>
            </w:p>
            <w:p w14:paraId="32D805AC" w14:textId="77777777" w:rsidR="007C5404" w:rsidRPr="00087719" w:rsidRDefault="007C5404" w:rsidP="007C5404">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Kolomvatsos</w:t>
              </w:r>
              <w:proofErr w:type="spellEnd"/>
              <w:r w:rsidRPr="00121377">
                <w:rPr>
                  <w:rFonts w:ascii="Times New Roman" w:hAnsi="Times New Roman" w:cs="Times New Roman"/>
                </w:rPr>
                <w:t>, Kostas; Anagnostopoulos, Christos. 2020. "A Deep Learning Model for Demand-Driven, Proactive Tasks Management in Pervasive Computing" </w:t>
              </w:r>
              <w:r w:rsidRPr="00121377">
                <w:rPr>
                  <w:i/>
                  <w:iCs/>
                </w:rPr>
                <w:t>IoT</w:t>
              </w:r>
              <w:r w:rsidRPr="00121377">
                <w:rPr>
                  <w:rFonts w:ascii="Times New Roman" w:hAnsi="Times New Roman" w:cs="Times New Roman"/>
                </w:rPr>
                <w:t xml:space="preserve"> 1, no. 2: 240-258. </w:t>
              </w:r>
              <w:hyperlink r:id="rId29" w:history="1">
                <w:r w:rsidRPr="00121377">
                  <w:t>https://doi.org/10.3390/iot1020015</w:t>
                </w:r>
              </w:hyperlink>
            </w:p>
            <w:p w14:paraId="245E6E0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A. Hekmati, P. </w:t>
              </w:r>
              <w:proofErr w:type="spellStart"/>
              <w:r w:rsidRPr="00087719">
                <w:rPr>
                  <w:rFonts w:ascii="Times New Roman" w:hAnsi="Times New Roman" w:cs="Times New Roman"/>
                </w:rPr>
                <w:t>Teymoori</w:t>
              </w:r>
              <w:proofErr w:type="spellEnd"/>
              <w:r w:rsidRPr="00087719">
                <w:rPr>
                  <w:rFonts w:ascii="Times New Roman" w:hAnsi="Times New Roman" w:cs="Times New Roman"/>
                </w:rPr>
                <w:t xml:space="preserve">, T. D. Todd, D. Zhao and G. </w:t>
              </w:r>
              <w:proofErr w:type="spellStart"/>
              <w:r w:rsidRPr="00087719">
                <w:rPr>
                  <w:rFonts w:ascii="Times New Roman" w:hAnsi="Times New Roman" w:cs="Times New Roman"/>
                </w:rPr>
                <w:t>Karakostasy</w:t>
              </w:r>
              <w:proofErr w:type="spellEnd"/>
              <w:r w:rsidRPr="00087719">
                <w:rPr>
                  <w:rFonts w:ascii="Times New Roman" w:hAnsi="Times New Roman" w:cs="Times New Roman"/>
                </w:rPr>
                <w:t xml:space="preserve">, "Optimal Multi-Decision Mobile Computation Offloading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Hard Task Deadlines," 2019 IEEE Symposium on Computers and Communications (ISCC), Barcelona, Spain,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10.1109/ISCC47284.2019.8969696.</w:t>
              </w:r>
            </w:p>
            <w:p w14:paraId="55AFD483"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Bertsekas.Dynamic</w:t>
              </w:r>
              <w:proofErr w:type="spellEnd"/>
              <w:r w:rsidRPr="00087719">
                <w:rPr>
                  <w:rFonts w:ascii="Times New Roman" w:hAnsi="Times New Roman" w:cs="Times New Roman"/>
                </w:rPr>
                <w:t xml:space="preserve"> Programming and </w:t>
              </w:r>
              <w:proofErr w:type="spellStart"/>
              <w:r w:rsidRPr="00087719">
                <w:rPr>
                  <w:rFonts w:ascii="Times New Roman" w:hAnsi="Times New Roman" w:cs="Times New Roman"/>
                </w:rPr>
                <w:t>OptimalControl</w:t>
              </w:r>
              <w:proofErr w:type="spellEnd"/>
              <w:r w:rsidRPr="00087719">
                <w:rPr>
                  <w:rFonts w:ascii="Times New Roman" w:hAnsi="Times New Roman" w:cs="Times New Roman"/>
                </w:rPr>
                <w:t>. Athena Scientific, 2017.</w:t>
              </w:r>
            </w:p>
            <w:p w14:paraId="55789ADA"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Yan, S. Bi, Y. J. Zhang and M. Tao, "Optimal Task Offloading and Resource Allocation in Mobile-Edge Computing </w:t>
              </w:r>
              <w:proofErr w:type="gramStart"/>
              <w:r w:rsidRPr="00087719">
                <w:rPr>
                  <w:rFonts w:ascii="Times New Roman" w:hAnsi="Times New Roman" w:cs="Times New Roman"/>
                </w:rPr>
                <w:t>With</w:t>
              </w:r>
              <w:proofErr w:type="gramEnd"/>
              <w:r w:rsidRPr="00087719">
                <w:rPr>
                  <w:rFonts w:ascii="Times New Roman" w:hAnsi="Times New Roman" w:cs="Times New Roman"/>
                </w:rPr>
                <w:t xml:space="preserve"> Inter-User Task Dependency," in IEEE Transactions on Wireless Communications, vol. 19, no. 1, pp. 235-250, Jan.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10.1109/TWC.2019.2943563.</w:t>
              </w:r>
            </w:p>
            <w:p w14:paraId="0ED9814E"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I. Alghamdi, C. Anagnostopoulos and D. P. </w:t>
              </w:r>
              <w:proofErr w:type="spellStart"/>
              <w:r w:rsidRPr="00087719">
                <w:rPr>
                  <w:rFonts w:ascii="Times New Roman" w:hAnsi="Times New Roman" w:cs="Times New Roman"/>
                </w:rPr>
                <w:t>Pezaros</w:t>
              </w:r>
              <w:proofErr w:type="spellEnd"/>
              <w:r w:rsidRPr="00087719">
                <w:rPr>
                  <w:rFonts w:ascii="Times New Roman" w:hAnsi="Times New Roman" w:cs="Times New Roman"/>
                </w:rPr>
                <w:t xml:space="preserve">, "Time-Optimized Task Offloading Decision Making in Mobile Edge Computing," 2019 Wireless Days (WD), Manchester, United Kingdom, 2019, pp. 1-8, </w:t>
              </w:r>
              <w:proofErr w:type="spellStart"/>
              <w:r w:rsidRPr="00087719">
                <w:rPr>
                  <w:rFonts w:ascii="Times New Roman" w:hAnsi="Times New Roman" w:cs="Times New Roman"/>
                </w:rPr>
                <w:t>doi</w:t>
              </w:r>
              <w:proofErr w:type="spellEnd"/>
              <w:r w:rsidRPr="00087719">
                <w:rPr>
                  <w:rFonts w:ascii="Times New Roman" w:hAnsi="Times New Roman" w:cs="Times New Roman"/>
                </w:rPr>
                <w:t>: 10.1109/WD.2019.8734210.</w:t>
              </w:r>
            </w:p>
            <w:p w14:paraId="49423439"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D. </w:t>
              </w:r>
              <w:proofErr w:type="spellStart"/>
              <w:r w:rsidRPr="00087719">
                <w:rPr>
                  <w:rFonts w:ascii="Times New Roman" w:hAnsi="Times New Roman" w:cs="Times New Roman"/>
                </w:rPr>
                <w:t>Callegaro</w:t>
              </w:r>
              <w:proofErr w:type="spellEnd"/>
              <w:r w:rsidRPr="00087719">
                <w:rPr>
                  <w:rFonts w:ascii="Times New Roman" w:hAnsi="Times New Roman" w:cs="Times New Roman"/>
                </w:rPr>
                <w:t xml:space="preserve"> and M. </w:t>
              </w:r>
              <w:proofErr w:type="spellStart"/>
              <w:r w:rsidRPr="00087719">
                <w:rPr>
                  <w:rFonts w:ascii="Times New Roman" w:hAnsi="Times New Roman" w:cs="Times New Roman"/>
                </w:rPr>
                <w:t>Levorato</w:t>
              </w:r>
              <w:proofErr w:type="spellEnd"/>
              <w:r w:rsidRPr="00087719">
                <w:rPr>
                  <w:rFonts w:ascii="Times New Roman" w:hAnsi="Times New Roman" w:cs="Times New Roman"/>
                </w:rPr>
                <w:t xml:space="preserve">, "Optimal Computation Offloading in Edge-Assisted UAV Systems," 2018 IEEE Global Communications Conference (GLOBECOM), Abu Dhabi, United Arab Emirates, 2018, pp. 1-6, </w:t>
              </w:r>
              <w:proofErr w:type="spellStart"/>
              <w:r w:rsidRPr="00087719">
                <w:rPr>
                  <w:rFonts w:ascii="Times New Roman" w:hAnsi="Times New Roman" w:cs="Times New Roman"/>
                </w:rPr>
                <w:t>doi</w:t>
              </w:r>
              <w:proofErr w:type="spellEnd"/>
              <w:r w:rsidRPr="00087719">
                <w:rPr>
                  <w:rFonts w:ascii="Times New Roman" w:hAnsi="Times New Roman" w:cs="Times New Roman"/>
                </w:rPr>
                <w:t>: 10.1109/GLOCOM.2018.8648099.</w:t>
              </w:r>
            </w:p>
            <w:p w14:paraId="0BDA52F7"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J. Zhang and K. B. </w:t>
              </w:r>
              <w:proofErr w:type="spellStart"/>
              <w:r w:rsidRPr="00087719">
                <w:rPr>
                  <w:rFonts w:ascii="Times New Roman" w:hAnsi="Times New Roman" w:cs="Times New Roman"/>
                </w:rPr>
                <w:t>Letaief</w:t>
              </w:r>
              <w:proofErr w:type="spellEnd"/>
              <w:r w:rsidRPr="00087719">
                <w:rPr>
                  <w:rFonts w:ascii="Times New Roman" w:hAnsi="Times New Roman" w:cs="Times New Roman"/>
                </w:rPr>
                <w:t xml:space="preserve">, "Mobile Edge Intelligence and Computing for the Internet </w:t>
              </w:r>
              <w:r w:rsidRPr="00087719">
                <w:rPr>
                  <w:rFonts w:ascii="Times New Roman" w:hAnsi="Times New Roman" w:cs="Times New Roman"/>
                </w:rPr>
                <w:t xml:space="preserve">of Vehicles," in Proceedings of the IEEE, vol. 108, no. 2, pp. 246-261, Feb. 2020, </w:t>
              </w:r>
              <w:proofErr w:type="spellStart"/>
              <w:r w:rsidRPr="00087719">
                <w:rPr>
                  <w:rFonts w:ascii="Times New Roman" w:hAnsi="Times New Roman" w:cs="Times New Roman"/>
                </w:rPr>
                <w:t>doi</w:t>
              </w:r>
              <w:proofErr w:type="spellEnd"/>
              <w:r w:rsidRPr="00087719">
                <w:rPr>
                  <w:rFonts w:ascii="Times New Roman" w:hAnsi="Times New Roman" w:cs="Times New Roman"/>
                </w:rPr>
                <w:t>: 10.1109/JPROC.2019.2947490.</w:t>
              </w:r>
            </w:p>
            <w:p w14:paraId="51AD828E" w14:textId="77777777"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 (n.d.). </w:t>
              </w:r>
              <w:proofErr w:type="spellStart"/>
              <w:r w:rsidRPr="00121377">
                <w:rPr>
                  <w:rFonts w:ascii="Times New Roman" w:hAnsi="Times New Roman" w:cs="Times New Roman"/>
                </w:rPr>
                <w:t>Numenta</w:t>
              </w:r>
              <w:proofErr w:type="spellEnd"/>
              <w:r w:rsidRPr="00121377">
                <w:rPr>
                  <w:rFonts w:ascii="Times New Roman" w:hAnsi="Times New Roman" w:cs="Times New Roman"/>
                </w:rPr>
                <w:t xml:space="preserve">/nab. Retrieved February 11, 2021, from </w:t>
              </w:r>
              <w:proofErr w:type="gramStart"/>
              <w:r w:rsidRPr="00121377">
                <w:rPr>
                  <w:rFonts w:ascii="Times New Roman" w:hAnsi="Times New Roman" w:cs="Times New Roman"/>
                </w:rPr>
                <w:t>https://github.com/numenta/NAB/tree/master/data/realAWSCloudwatch</w:t>
              </w:r>
              <w:proofErr w:type="gramEnd"/>
            </w:p>
            <w:p w14:paraId="08765D9A"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Knowing when to stop. (2018, March 05). Retrieved February 11, 2021, from </w:t>
              </w:r>
              <w:proofErr w:type="gramStart"/>
              <w:r w:rsidRPr="00121377">
                <w:rPr>
                  <w:rFonts w:ascii="Times New Roman" w:hAnsi="Times New Roman" w:cs="Times New Roman"/>
                </w:rPr>
                <w:t>https://www.americanscientist.org/article/knowing-when-to-stop</w:t>
              </w:r>
              <w:proofErr w:type="gramEnd"/>
            </w:p>
            <w:p w14:paraId="3FF19285" w14:textId="77777777" w:rsidR="007C5404" w:rsidRPr="00087719" w:rsidRDefault="007C5404" w:rsidP="007C5404">
              <w:pPr>
                <w:pStyle w:val="ListParagraph"/>
                <w:numPr>
                  <w:ilvl w:val="0"/>
                  <w:numId w:val="9"/>
                </w:numPr>
                <w:jc w:val="both"/>
                <w:rPr>
                  <w:rFonts w:ascii="Times New Roman" w:hAnsi="Times New Roman" w:cs="Times New Roman"/>
                </w:rPr>
              </w:pPr>
              <w:r w:rsidRPr="00087719">
                <w:rPr>
                  <w:rFonts w:ascii="Times New Roman" w:hAnsi="Times New Roman" w:cs="Times New Roman"/>
                </w:rPr>
                <w:t xml:space="preserve">Optimal Stopping and Applications, UCLA, </w:t>
              </w:r>
              <w:hyperlink r:id="rId30" w:history="1">
                <w:r w:rsidRPr="00121377">
                  <w:t>https://www.math.ucla.edu/</w:t>
                </w:r>
              </w:hyperlink>
            </w:p>
            <w:p w14:paraId="318ECD49"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Python time series Analysis Tutorial. (n.d.). Retrieved February 11, 2021, from </w:t>
              </w:r>
              <w:proofErr w:type="gramStart"/>
              <w:r w:rsidRPr="00121377">
                <w:rPr>
                  <w:rFonts w:ascii="Times New Roman" w:hAnsi="Times New Roman" w:cs="Times New Roman"/>
                </w:rPr>
                <w:t>https://www.datacamp.com/community/tutorials/time-series-analysis-tutorial</w:t>
              </w:r>
              <w:proofErr w:type="gramEnd"/>
            </w:p>
            <w:p w14:paraId="4E66429C" w14:textId="77777777"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t xml:space="preserve">Rs.io. (n.d.). Retrieved February 12, 2021, from </w:t>
              </w:r>
              <w:proofErr w:type="gramStart"/>
              <w:r w:rsidRPr="00121377">
                <w:rPr>
                  <w:rFonts w:ascii="Times New Roman" w:hAnsi="Times New Roman" w:cs="Times New Roman"/>
                </w:rPr>
                <w:t>https://rs.io/the-secretary-problem-explained-dating/</w:t>
              </w:r>
              <w:proofErr w:type="gramEnd"/>
            </w:p>
            <w:p w14:paraId="44163363" w14:textId="77777777" w:rsidR="007C5404" w:rsidRPr="00087719" w:rsidRDefault="00EB3A47" w:rsidP="007C5404">
              <w:pPr>
                <w:pStyle w:val="ListParagraph"/>
                <w:numPr>
                  <w:ilvl w:val="0"/>
                  <w:numId w:val="9"/>
                </w:numPr>
                <w:jc w:val="both"/>
                <w:rPr>
                  <w:rFonts w:ascii="Times New Roman" w:hAnsi="Times New Roman" w:cs="Times New Roman"/>
                </w:rPr>
              </w:pPr>
              <w:hyperlink r:id="rId31" w:history="1">
                <w:r w:rsidR="007C5404" w:rsidRPr="00121377">
                  <w:t>https://github.com/podyssea/Optimal-Stopping-Theory-Models</w:t>
                </w:r>
              </w:hyperlink>
            </w:p>
            <w:p w14:paraId="76A54A5E" w14:textId="4F32FD77" w:rsidR="007C5404" w:rsidRPr="00121377" w:rsidRDefault="007C5404" w:rsidP="00121377">
              <w:pPr>
                <w:pStyle w:val="ListParagraph"/>
                <w:numPr>
                  <w:ilvl w:val="0"/>
                  <w:numId w:val="9"/>
                </w:numPr>
                <w:jc w:val="both"/>
                <w:rPr>
                  <w:rFonts w:ascii="Times New Roman" w:hAnsi="Times New Roman" w:cs="Times New Roman"/>
                </w:rPr>
              </w:pPr>
              <w:proofErr w:type="spellStart"/>
              <w:r w:rsidRPr="00121377">
                <w:rPr>
                  <w:rFonts w:ascii="Times New Roman" w:hAnsi="Times New Roman" w:cs="Times New Roman"/>
                </w:rPr>
                <w:t>Duso</w:t>
              </w:r>
              <w:proofErr w:type="spellEnd"/>
              <w:r w:rsidRPr="00121377">
                <w:rPr>
                  <w:rFonts w:ascii="Times New Roman" w:hAnsi="Times New Roman" w:cs="Times New Roman"/>
                </w:rPr>
                <w:t xml:space="preserve">, L. (2020, September 10). Math-based decision making: The secretary problem. Retrieved February 12, 2021, from </w:t>
              </w:r>
              <w:hyperlink r:id="rId32" w:history="1">
                <w:r w:rsidRPr="00121377">
                  <w:t>https://medium.com/cantors-paradise/math-based</w:t>
                </w:r>
                <w:bookmarkEnd w:id="0"/>
                <w:r w:rsidRPr="00121377">
                  <w:t>-decision-making-the-secretary-problem-a30e301d8489</w:t>
                </w:r>
              </w:hyperlink>
            </w:p>
          </w:sdtContent>
        </w:sdt>
        <w:p w14:paraId="3E22E71E" w14:textId="4EBB1EAF" w:rsidR="007C5404" w:rsidRPr="00121377" w:rsidRDefault="007C5404" w:rsidP="00121377">
          <w:pPr>
            <w:pStyle w:val="ListParagraph"/>
            <w:numPr>
              <w:ilvl w:val="0"/>
              <w:numId w:val="9"/>
            </w:numPr>
            <w:jc w:val="both"/>
            <w:rPr>
              <w:rFonts w:ascii="Times New Roman" w:hAnsi="Times New Roman" w:cs="Times New Roman"/>
            </w:rPr>
          </w:pPr>
          <w:r w:rsidRPr="00121377">
            <w:rPr>
              <w:rFonts w:ascii="Times New Roman" w:hAnsi="Times New Roman" w:cs="Times New Roman"/>
            </w:rPr>
            <w:lastRenderedPageBreak/>
            <w:t>Code Functions</w:t>
          </w:r>
          <w:r w:rsidR="00121377" w:rsidRPr="00087719">
            <w:rPr>
              <w:noProof/>
              <w:lang w:val="en-US"/>
            </w:rPr>
            <mc:AlternateContent>
              <mc:Choice Requires="wps">
                <w:drawing>
                  <wp:anchor distT="45720" distB="45720" distL="114300" distR="114300" simplePos="0" relativeHeight="251666432" behindDoc="0" locked="0" layoutInCell="1" allowOverlap="1" wp14:anchorId="1C930DF8" wp14:editId="2FD58A0B">
                    <wp:simplePos x="0" y="0"/>
                    <wp:positionH relativeFrom="margin">
                      <wp:posOffset>0</wp:posOffset>
                    </wp:positionH>
                    <wp:positionV relativeFrom="paragraph">
                      <wp:posOffset>325120</wp:posOffset>
                    </wp:positionV>
                    <wp:extent cx="3412490" cy="54114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5411470"/>
                            </a:xfrm>
                            <a:prstGeom prst="rect">
                              <a:avLst/>
                            </a:prstGeom>
                            <a:solidFill>
                              <a:srgbClr val="FFFFFF"/>
                            </a:solidFill>
                            <a:ln w="9525">
                              <a:noFill/>
                              <a:miter lim="800000"/>
                              <a:headEnd/>
                              <a:tailEnd/>
                            </a:ln>
                          </wps:spPr>
                          <wps:txbx>
                            <w:txbxContent>
                              <w:p w14:paraId="0FD7764D"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57E22B5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AA54109"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50BCB1FD"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720507D4"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460A56D0"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15B13AB6"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B262717"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11B6886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229CAD1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6FA92FFB"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8A2AE36"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4023B8A"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04B2E28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5DA8C36F"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2E5E5F3A"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75780F1B"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19E87340"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59A1C3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4394C24"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252AB29C"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7212C09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5474653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105B8D2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2343D8E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7CE502C9"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8A8D64C" w14:textId="77777777" w:rsidR="00EB3A47" w:rsidRDefault="00EB3A47" w:rsidP="00121377">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930DF8" id="_x0000_t202" coordsize="21600,21600" o:spt="202" path="m,l,21600r21600,l21600,xe">
                    <v:stroke joinstyle="miter"/>
                    <v:path gradientshapeok="t" o:connecttype="rect"/>
                  </v:shapetype>
                  <v:shape id="Text Box 2" o:spid="_x0000_s1026" type="#_x0000_t202" style="position:absolute;left:0;text-align:left;margin-left:0;margin-top:25.6pt;width:268.7pt;height:426.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" stroked="f">
                    <v:textbox>
                      <w:txbxContent>
                        <w:p w14:paraId="0FD7764D"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57E22B5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random_prob_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probability</w:t>
                          </w:r>
                          <w:r>
                            <w:rPr>
                              <w:rFonts w:ascii="Courier New" w:hAnsi="Courier New" w:cs="Courier New"/>
                              <w:b/>
                              <w:bCs/>
                              <w:color w:val="000080"/>
                              <w:sz w:val="20"/>
                              <w:szCs w:val="20"/>
                              <w:highlight w:val="white"/>
                            </w:rPr>
                            <w:t>)</w:t>
                          </w:r>
                        </w:p>
                        <w:p w14:paraId="1AA54109"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50BCB1FD"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720507D4"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p>
                        <w:p w14:paraId="460A56D0"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15B13AB6"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#Apply random probability model on our data</w:t>
                          </w:r>
                        </w:p>
                        <w:p w14:paraId="4B262717"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w:t>
                          </w:r>
                          <w:proofErr w:type="gramStart"/>
                          <w:r>
                            <w:rPr>
                              <w:rFonts w:ascii="Courier New" w:hAnsi="Courier New" w:cs="Courier New"/>
                              <w:color w:val="FF00FF"/>
                              <w:sz w:val="20"/>
                              <w:szCs w:val="20"/>
                              <w:highlight w:val="white"/>
                            </w:rPr>
                            <w:t>model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counter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11B6886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229CAD1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random_prob_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6FA92FFB"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48A2AE36"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randomP_simulation_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chunk_func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p>
                        <w:p w14:paraId="24023B8A"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04B2E28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secretary_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5DA8C36F"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2E5E5F3A"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secretary_simulation_run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p>
                        <w:p w14:paraId="75780F1B"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19E87340"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#Produce the simulation results for </w:t>
                          </w:r>
                          <w:proofErr w:type="spellStart"/>
                          <w:r>
                            <w:rPr>
                              <w:rFonts w:ascii="Courier New" w:hAnsi="Courier New" w:cs="Courier New"/>
                              <w:color w:val="008000"/>
                              <w:sz w:val="20"/>
                              <w:szCs w:val="20"/>
                              <w:highlight w:val="white"/>
                            </w:rPr>
                            <w:t>house_selling_</w:t>
                          </w:r>
                          <w:proofErr w:type="gramStart"/>
                          <w:r>
                            <w:rPr>
                              <w:rFonts w:ascii="Courier New" w:hAnsi="Courier New" w:cs="Courier New"/>
                              <w:color w:val="008000"/>
                              <w:sz w:val="20"/>
                              <w:szCs w:val="20"/>
                              <w:highlight w:val="white"/>
                            </w:rPr>
                            <w:t>model</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14:paraId="059A1C3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#Returns graphs and </w:t>
                          </w:r>
                          <w:proofErr w:type="spellStart"/>
                          <w:r>
                            <w:rPr>
                              <w:rFonts w:ascii="Courier New" w:hAnsi="Courier New" w:cs="Courier New"/>
                              <w:color w:val="008000"/>
                              <w:sz w:val="20"/>
                              <w:szCs w:val="20"/>
                              <w:highlight w:val="white"/>
                            </w:rPr>
                            <w:t>dataframe</w:t>
                          </w:r>
                          <w:proofErr w:type="spellEnd"/>
                        </w:p>
                        <w:p w14:paraId="04394C24"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house_selling_simulation_</w:t>
                          </w:r>
                          <w:proofErr w:type="gramStart"/>
                          <w:r>
                            <w:rPr>
                              <w:rFonts w:ascii="Courier New" w:hAnsi="Courier New" w:cs="Courier New"/>
                              <w:color w:val="FF00FF"/>
                              <w:sz w:val="20"/>
                              <w:szCs w:val="20"/>
                              <w:highlight w:val="white"/>
                            </w:rPr>
                            <w:t>run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chunks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p>
                        <w:p w14:paraId="252AB29C"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7212C09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#Produce the results of the comparison results Vs Optimal Solution</w:t>
                          </w:r>
                        </w:p>
                        <w:p w14:paraId="54746535"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#Returns graph</w:t>
                          </w:r>
                        </w:p>
                        <w:p w14:paraId="105B8D2E"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avg_loads_by_</w:t>
                          </w:r>
                          <w:proofErr w:type="gramStart"/>
                          <w:r>
                            <w:rPr>
                              <w:rFonts w:ascii="Courier New" w:hAnsi="Courier New" w:cs="Courier New"/>
                              <w:color w:val="FF00FF"/>
                              <w:sz w:val="20"/>
                              <w:szCs w:val="20"/>
                              <w:highlight w:val="white"/>
                            </w:rPr>
                            <w:t>stop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rpb_model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secretary_model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house_selling_model</w:t>
                          </w:r>
                          <w:proofErr w:type="spellEnd"/>
                          <w:r>
                            <w:rPr>
                              <w:rFonts w:ascii="Courier New" w:hAnsi="Courier New" w:cs="Courier New"/>
                              <w:b/>
                              <w:bCs/>
                              <w:color w:val="000080"/>
                              <w:sz w:val="20"/>
                              <w:szCs w:val="20"/>
                              <w:highlight w:val="white"/>
                            </w:rPr>
                            <w:t>)</w:t>
                          </w:r>
                        </w:p>
                        <w:p w14:paraId="2343D8E8"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p>
                        <w:p w14:paraId="7CE502C9" w14:textId="77777777" w:rsidR="00EB3A47" w:rsidRDefault="00EB3A47" w:rsidP="00121377">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#Calls the main body of the tool</w:t>
                          </w:r>
                        </w:p>
                        <w:p w14:paraId="78A8D64C" w14:textId="77777777" w:rsidR="00EB3A47" w:rsidRDefault="00EB3A47" w:rsidP="00121377">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gramStart"/>
                          <w:r>
                            <w:rPr>
                              <w:rFonts w:ascii="Courier New" w:hAnsi="Courier New" w:cs="Courier New"/>
                              <w:color w:val="FF00FF"/>
                              <w:sz w:val="20"/>
                              <w:szCs w:val="20"/>
                              <w:highlight w:val="white"/>
                            </w:rPr>
                            <w:t>main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txbxContent>
                    </v:textbox>
                    <w10:wrap type="square" anchorx="margin"/>
                  </v:shape>
                </w:pict>
              </mc:Fallback>
            </mc:AlternateContent>
          </w:r>
        </w:p>
      </w:sdtContent>
    </w:sdt>
    <w:p w14:paraId="5C094430" w14:textId="206AC666" w:rsidR="007C5404" w:rsidRPr="002D70E4" w:rsidRDefault="007C5404" w:rsidP="007C5404">
      <w:pPr>
        <w:jc w:val="both"/>
        <w:rPr>
          <w:rFonts w:ascii="Times New Roman" w:hAnsi="Times New Roman" w:cs="Times New Roman"/>
        </w:rPr>
      </w:pPr>
    </w:p>
    <w:p w14:paraId="60224E84" w14:textId="02D9F51A" w:rsidR="001A1721" w:rsidRPr="007C5404" w:rsidRDefault="001A1721" w:rsidP="007C5404"/>
    <w:sectPr w:rsidR="001A1721" w:rsidRPr="007C5404" w:rsidSect="001C6621">
      <w:type w:val="continuous"/>
      <w:pgSz w:w="11906" w:h="16838"/>
      <w:pgMar w:top="720" w:right="720" w:bottom="454" w:left="720"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84F"/>
    <w:multiLevelType w:val="hybridMultilevel"/>
    <w:tmpl w:val="1AF0B286"/>
    <w:lvl w:ilvl="0" w:tplc="880E0A86">
      <w:start w:val="1"/>
      <w:numFmt w:val="decimal"/>
      <w:lvlText w:val="%1."/>
      <w:lvlJc w:val="left"/>
      <w:pPr>
        <w:ind w:left="720" w:hanging="360"/>
      </w:pPr>
      <w:rPr>
        <w:rFonts w:hint="default"/>
      </w:rPr>
    </w:lvl>
    <w:lvl w:ilvl="1" w:tplc="31F60F9E" w:tentative="1">
      <w:start w:val="1"/>
      <w:numFmt w:val="lowerLetter"/>
      <w:lvlText w:val="%2."/>
      <w:lvlJc w:val="left"/>
      <w:pPr>
        <w:ind w:left="1440" w:hanging="360"/>
      </w:pPr>
    </w:lvl>
    <w:lvl w:ilvl="2" w:tplc="68CE4226" w:tentative="1">
      <w:start w:val="1"/>
      <w:numFmt w:val="lowerRoman"/>
      <w:lvlText w:val="%3."/>
      <w:lvlJc w:val="right"/>
      <w:pPr>
        <w:ind w:left="2160" w:hanging="180"/>
      </w:pPr>
    </w:lvl>
    <w:lvl w:ilvl="3" w:tplc="04BC148A" w:tentative="1">
      <w:start w:val="1"/>
      <w:numFmt w:val="decimal"/>
      <w:lvlText w:val="%4."/>
      <w:lvlJc w:val="left"/>
      <w:pPr>
        <w:ind w:left="2880" w:hanging="360"/>
      </w:pPr>
    </w:lvl>
    <w:lvl w:ilvl="4" w:tplc="567A0996" w:tentative="1">
      <w:start w:val="1"/>
      <w:numFmt w:val="lowerLetter"/>
      <w:lvlText w:val="%5."/>
      <w:lvlJc w:val="left"/>
      <w:pPr>
        <w:ind w:left="3600" w:hanging="360"/>
      </w:pPr>
    </w:lvl>
    <w:lvl w:ilvl="5" w:tplc="163E90E8" w:tentative="1">
      <w:start w:val="1"/>
      <w:numFmt w:val="lowerRoman"/>
      <w:lvlText w:val="%6."/>
      <w:lvlJc w:val="right"/>
      <w:pPr>
        <w:ind w:left="4320" w:hanging="180"/>
      </w:pPr>
    </w:lvl>
    <w:lvl w:ilvl="6" w:tplc="8070C250" w:tentative="1">
      <w:start w:val="1"/>
      <w:numFmt w:val="decimal"/>
      <w:lvlText w:val="%7."/>
      <w:lvlJc w:val="left"/>
      <w:pPr>
        <w:ind w:left="5040" w:hanging="360"/>
      </w:pPr>
    </w:lvl>
    <w:lvl w:ilvl="7" w:tplc="296A0A4A" w:tentative="1">
      <w:start w:val="1"/>
      <w:numFmt w:val="lowerLetter"/>
      <w:lvlText w:val="%8."/>
      <w:lvlJc w:val="left"/>
      <w:pPr>
        <w:ind w:left="5760" w:hanging="360"/>
      </w:pPr>
    </w:lvl>
    <w:lvl w:ilvl="8" w:tplc="09B008D2" w:tentative="1">
      <w:start w:val="1"/>
      <w:numFmt w:val="lowerRoman"/>
      <w:lvlText w:val="%9."/>
      <w:lvlJc w:val="right"/>
      <w:pPr>
        <w:ind w:left="6480" w:hanging="180"/>
      </w:pPr>
    </w:lvl>
  </w:abstractNum>
  <w:abstractNum w:abstractNumId="1" w15:restartNumberingAfterBreak="0">
    <w:nsid w:val="18EE0C8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98B44A1"/>
    <w:multiLevelType w:val="hybridMultilevel"/>
    <w:tmpl w:val="2ECCA242"/>
    <w:lvl w:ilvl="0" w:tplc="A2A8BA4E">
      <w:start w:val="1"/>
      <w:numFmt w:val="bullet"/>
      <w:lvlText w:val=""/>
      <w:lvlJc w:val="left"/>
      <w:pPr>
        <w:ind w:left="720" w:hanging="360"/>
      </w:pPr>
      <w:rPr>
        <w:rFonts w:ascii="Symbol" w:hAnsi="Symbol" w:hint="default"/>
      </w:rPr>
    </w:lvl>
    <w:lvl w:ilvl="1" w:tplc="E5464F5C" w:tentative="1">
      <w:start w:val="1"/>
      <w:numFmt w:val="bullet"/>
      <w:lvlText w:val="o"/>
      <w:lvlJc w:val="left"/>
      <w:pPr>
        <w:ind w:left="1440" w:hanging="360"/>
      </w:pPr>
      <w:rPr>
        <w:rFonts w:ascii="Courier New" w:hAnsi="Courier New" w:cs="Courier New" w:hint="default"/>
      </w:rPr>
    </w:lvl>
    <w:lvl w:ilvl="2" w:tplc="E200A914" w:tentative="1">
      <w:start w:val="1"/>
      <w:numFmt w:val="bullet"/>
      <w:lvlText w:val=""/>
      <w:lvlJc w:val="left"/>
      <w:pPr>
        <w:ind w:left="2160" w:hanging="360"/>
      </w:pPr>
      <w:rPr>
        <w:rFonts w:ascii="Wingdings" w:hAnsi="Wingdings" w:hint="default"/>
      </w:rPr>
    </w:lvl>
    <w:lvl w:ilvl="3" w:tplc="D2F48BDA" w:tentative="1">
      <w:start w:val="1"/>
      <w:numFmt w:val="bullet"/>
      <w:lvlText w:val=""/>
      <w:lvlJc w:val="left"/>
      <w:pPr>
        <w:ind w:left="2880" w:hanging="360"/>
      </w:pPr>
      <w:rPr>
        <w:rFonts w:ascii="Symbol" w:hAnsi="Symbol" w:hint="default"/>
      </w:rPr>
    </w:lvl>
    <w:lvl w:ilvl="4" w:tplc="A9E406FE" w:tentative="1">
      <w:start w:val="1"/>
      <w:numFmt w:val="bullet"/>
      <w:lvlText w:val="o"/>
      <w:lvlJc w:val="left"/>
      <w:pPr>
        <w:ind w:left="3600" w:hanging="360"/>
      </w:pPr>
      <w:rPr>
        <w:rFonts w:ascii="Courier New" w:hAnsi="Courier New" w:cs="Courier New" w:hint="default"/>
      </w:rPr>
    </w:lvl>
    <w:lvl w:ilvl="5" w:tplc="9C841CCE" w:tentative="1">
      <w:start w:val="1"/>
      <w:numFmt w:val="bullet"/>
      <w:lvlText w:val=""/>
      <w:lvlJc w:val="left"/>
      <w:pPr>
        <w:ind w:left="4320" w:hanging="360"/>
      </w:pPr>
      <w:rPr>
        <w:rFonts w:ascii="Wingdings" w:hAnsi="Wingdings" w:hint="default"/>
      </w:rPr>
    </w:lvl>
    <w:lvl w:ilvl="6" w:tplc="837CC788" w:tentative="1">
      <w:start w:val="1"/>
      <w:numFmt w:val="bullet"/>
      <w:lvlText w:val=""/>
      <w:lvlJc w:val="left"/>
      <w:pPr>
        <w:ind w:left="5040" w:hanging="360"/>
      </w:pPr>
      <w:rPr>
        <w:rFonts w:ascii="Symbol" w:hAnsi="Symbol" w:hint="default"/>
      </w:rPr>
    </w:lvl>
    <w:lvl w:ilvl="7" w:tplc="335E1A6A" w:tentative="1">
      <w:start w:val="1"/>
      <w:numFmt w:val="bullet"/>
      <w:lvlText w:val="o"/>
      <w:lvlJc w:val="left"/>
      <w:pPr>
        <w:ind w:left="5760" w:hanging="360"/>
      </w:pPr>
      <w:rPr>
        <w:rFonts w:ascii="Courier New" w:hAnsi="Courier New" w:cs="Courier New" w:hint="default"/>
      </w:rPr>
    </w:lvl>
    <w:lvl w:ilvl="8" w:tplc="ADEEFAEA" w:tentative="1">
      <w:start w:val="1"/>
      <w:numFmt w:val="bullet"/>
      <w:lvlText w:val=""/>
      <w:lvlJc w:val="left"/>
      <w:pPr>
        <w:ind w:left="6480" w:hanging="360"/>
      </w:pPr>
      <w:rPr>
        <w:rFonts w:ascii="Wingdings" w:hAnsi="Wingdings" w:hint="default"/>
      </w:rPr>
    </w:lvl>
  </w:abstractNum>
  <w:abstractNum w:abstractNumId="3" w15:restartNumberingAfterBreak="0">
    <w:nsid w:val="3B044B26"/>
    <w:multiLevelType w:val="hybridMultilevel"/>
    <w:tmpl w:val="4C7E0DF0"/>
    <w:lvl w:ilvl="0" w:tplc="CE38E8AC">
      <w:start w:val="1"/>
      <w:numFmt w:val="decimal"/>
      <w:lvlText w:val="%1."/>
      <w:lvlJc w:val="left"/>
      <w:pPr>
        <w:ind w:left="720" w:hanging="360"/>
      </w:pPr>
      <w:rPr>
        <w:rFonts w:hint="default"/>
      </w:rPr>
    </w:lvl>
    <w:lvl w:ilvl="1" w:tplc="A06CF4F2" w:tentative="1">
      <w:start w:val="1"/>
      <w:numFmt w:val="bullet"/>
      <w:lvlText w:val="o"/>
      <w:lvlJc w:val="left"/>
      <w:pPr>
        <w:ind w:left="1440" w:hanging="360"/>
      </w:pPr>
      <w:rPr>
        <w:rFonts w:ascii="Courier New" w:hAnsi="Courier New" w:cs="Courier New" w:hint="default"/>
      </w:rPr>
    </w:lvl>
    <w:lvl w:ilvl="2" w:tplc="AFF0FAAC" w:tentative="1">
      <w:start w:val="1"/>
      <w:numFmt w:val="bullet"/>
      <w:lvlText w:val=""/>
      <w:lvlJc w:val="left"/>
      <w:pPr>
        <w:ind w:left="2160" w:hanging="360"/>
      </w:pPr>
      <w:rPr>
        <w:rFonts w:ascii="Wingdings" w:hAnsi="Wingdings" w:hint="default"/>
      </w:rPr>
    </w:lvl>
    <w:lvl w:ilvl="3" w:tplc="577C9990" w:tentative="1">
      <w:start w:val="1"/>
      <w:numFmt w:val="bullet"/>
      <w:lvlText w:val=""/>
      <w:lvlJc w:val="left"/>
      <w:pPr>
        <w:ind w:left="2880" w:hanging="360"/>
      </w:pPr>
      <w:rPr>
        <w:rFonts w:ascii="Symbol" w:hAnsi="Symbol" w:hint="default"/>
      </w:rPr>
    </w:lvl>
    <w:lvl w:ilvl="4" w:tplc="A9827026" w:tentative="1">
      <w:start w:val="1"/>
      <w:numFmt w:val="bullet"/>
      <w:lvlText w:val="o"/>
      <w:lvlJc w:val="left"/>
      <w:pPr>
        <w:ind w:left="3600" w:hanging="360"/>
      </w:pPr>
      <w:rPr>
        <w:rFonts w:ascii="Courier New" w:hAnsi="Courier New" w:cs="Courier New" w:hint="default"/>
      </w:rPr>
    </w:lvl>
    <w:lvl w:ilvl="5" w:tplc="DB3C15C2" w:tentative="1">
      <w:start w:val="1"/>
      <w:numFmt w:val="bullet"/>
      <w:lvlText w:val=""/>
      <w:lvlJc w:val="left"/>
      <w:pPr>
        <w:ind w:left="4320" w:hanging="360"/>
      </w:pPr>
      <w:rPr>
        <w:rFonts w:ascii="Wingdings" w:hAnsi="Wingdings" w:hint="default"/>
      </w:rPr>
    </w:lvl>
    <w:lvl w:ilvl="6" w:tplc="0FA6A448" w:tentative="1">
      <w:start w:val="1"/>
      <w:numFmt w:val="bullet"/>
      <w:lvlText w:val=""/>
      <w:lvlJc w:val="left"/>
      <w:pPr>
        <w:ind w:left="5040" w:hanging="360"/>
      </w:pPr>
      <w:rPr>
        <w:rFonts w:ascii="Symbol" w:hAnsi="Symbol" w:hint="default"/>
      </w:rPr>
    </w:lvl>
    <w:lvl w:ilvl="7" w:tplc="F2D8FFEA" w:tentative="1">
      <w:start w:val="1"/>
      <w:numFmt w:val="bullet"/>
      <w:lvlText w:val="o"/>
      <w:lvlJc w:val="left"/>
      <w:pPr>
        <w:ind w:left="5760" w:hanging="360"/>
      </w:pPr>
      <w:rPr>
        <w:rFonts w:ascii="Courier New" w:hAnsi="Courier New" w:cs="Courier New" w:hint="default"/>
      </w:rPr>
    </w:lvl>
    <w:lvl w:ilvl="8" w:tplc="76540AE6" w:tentative="1">
      <w:start w:val="1"/>
      <w:numFmt w:val="bullet"/>
      <w:lvlText w:val=""/>
      <w:lvlJc w:val="left"/>
      <w:pPr>
        <w:ind w:left="6480" w:hanging="360"/>
      </w:pPr>
      <w:rPr>
        <w:rFonts w:ascii="Wingdings" w:hAnsi="Wingdings" w:hint="default"/>
      </w:rPr>
    </w:lvl>
  </w:abstractNum>
  <w:abstractNum w:abstractNumId="4" w15:restartNumberingAfterBreak="0">
    <w:nsid w:val="403E3CAE"/>
    <w:multiLevelType w:val="hybridMultilevel"/>
    <w:tmpl w:val="1DB034BC"/>
    <w:lvl w:ilvl="0" w:tplc="261C7EF4">
      <w:start w:val="1"/>
      <w:numFmt w:val="decimal"/>
      <w:lvlText w:val="%1."/>
      <w:lvlJc w:val="left"/>
      <w:pPr>
        <w:ind w:left="1080" w:hanging="720"/>
      </w:pPr>
      <w:rPr>
        <w:rFonts w:asciiTheme="minorHAnsi" w:eastAsiaTheme="minorHAnsi" w:hAnsiTheme="minorHAnsi" w:cstheme="minorBidi"/>
      </w:rPr>
    </w:lvl>
    <w:lvl w:ilvl="1" w:tplc="E7680E40" w:tentative="1">
      <w:start w:val="1"/>
      <w:numFmt w:val="lowerLetter"/>
      <w:lvlText w:val="%2."/>
      <w:lvlJc w:val="left"/>
      <w:pPr>
        <w:ind w:left="1440" w:hanging="360"/>
      </w:pPr>
    </w:lvl>
    <w:lvl w:ilvl="2" w:tplc="1122CA48" w:tentative="1">
      <w:start w:val="1"/>
      <w:numFmt w:val="lowerRoman"/>
      <w:lvlText w:val="%3."/>
      <w:lvlJc w:val="right"/>
      <w:pPr>
        <w:ind w:left="2160" w:hanging="180"/>
      </w:pPr>
    </w:lvl>
    <w:lvl w:ilvl="3" w:tplc="C2AE3862" w:tentative="1">
      <w:start w:val="1"/>
      <w:numFmt w:val="decimal"/>
      <w:lvlText w:val="%4."/>
      <w:lvlJc w:val="left"/>
      <w:pPr>
        <w:ind w:left="2880" w:hanging="360"/>
      </w:pPr>
    </w:lvl>
    <w:lvl w:ilvl="4" w:tplc="5080D66C" w:tentative="1">
      <w:start w:val="1"/>
      <w:numFmt w:val="lowerLetter"/>
      <w:lvlText w:val="%5."/>
      <w:lvlJc w:val="left"/>
      <w:pPr>
        <w:ind w:left="3600" w:hanging="360"/>
      </w:pPr>
    </w:lvl>
    <w:lvl w:ilvl="5" w:tplc="69BA71AC" w:tentative="1">
      <w:start w:val="1"/>
      <w:numFmt w:val="lowerRoman"/>
      <w:lvlText w:val="%6."/>
      <w:lvlJc w:val="right"/>
      <w:pPr>
        <w:ind w:left="4320" w:hanging="180"/>
      </w:pPr>
    </w:lvl>
    <w:lvl w:ilvl="6" w:tplc="626C544A" w:tentative="1">
      <w:start w:val="1"/>
      <w:numFmt w:val="decimal"/>
      <w:lvlText w:val="%7."/>
      <w:lvlJc w:val="left"/>
      <w:pPr>
        <w:ind w:left="5040" w:hanging="360"/>
      </w:pPr>
    </w:lvl>
    <w:lvl w:ilvl="7" w:tplc="F9F25FA8" w:tentative="1">
      <w:start w:val="1"/>
      <w:numFmt w:val="lowerLetter"/>
      <w:lvlText w:val="%8."/>
      <w:lvlJc w:val="left"/>
      <w:pPr>
        <w:ind w:left="5760" w:hanging="360"/>
      </w:pPr>
    </w:lvl>
    <w:lvl w:ilvl="8" w:tplc="11228E46" w:tentative="1">
      <w:start w:val="1"/>
      <w:numFmt w:val="lowerRoman"/>
      <w:lvlText w:val="%9."/>
      <w:lvlJc w:val="right"/>
      <w:pPr>
        <w:ind w:left="6480" w:hanging="180"/>
      </w:pPr>
    </w:lvl>
  </w:abstractNum>
  <w:abstractNum w:abstractNumId="5" w15:restartNumberingAfterBreak="0">
    <w:nsid w:val="428E01F7"/>
    <w:multiLevelType w:val="hybridMultilevel"/>
    <w:tmpl w:val="96D26C94"/>
    <w:lvl w:ilvl="0" w:tplc="EA78C05A">
      <w:start w:val="1"/>
      <w:numFmt w:val="decimal"/>
      <w:lvlText w:val="%1."/>
      <w:lvlJc w:val="left"/>
      <w:pPr>
        <w:ind w:left="720" w:hanging="360"/>
      </w:pPr>
      <w:rPr>
        <w:rFonts w:hint="default"/>
      </w:rPr>
    </w:lvl>
    <w:lvl w:ilvl="1" w:tplc="BD1AFDDC" w:tentative="1">
      <w:start w:val="1"/>
      <w:numFmt w:val="lowerLetter"/>
      <w:lvlText w:val="%2."/>
      <w:lvlJc w:val="left"/>
      <w:pPr>
        <w:ind w:left="1440" w:hanging="360"/>
      </w:pPr>
    </w:lvl>
    <w:lvl w:ilvl="2" w:tplc="A766A402" w:tentative="1">
      <w:start w:val="1"/>
      <w:numFmt w:val="lowerRoman"/>
      <w:lvlText w:val="%3."/>
      <w:lvlJc w:val="right"/>
      <w:pPr>
        <w:ind w:left="2160" w:hanging="180"/>
      </w:pPr>
    </w:lvl>
    <w:lvl w:ilvl="3" w:tplc="4EB858FC" w:tentative="1">
      <w:start w:val="1"/>
      <w:numFmt w:val="decimal"/>
      <w:lvlText w:val="%4."/>
      <w:lvlJc w:val="left"/>
      <w:pPr>
        <w:ind w:left="2880" w:hanging="360"/>
      </w:pPr>
    </w:lvl>
    <w:lvl w:ilvl="4" w:tplc="3796018A" w:tentative="1">
      <w:start w:val="1"/>
      <w:numFmt w:val="lowerLetter"/>
      <w:lvlText w:val="%5."/>
      <w:lvlJc w:val="left"/>
      <w:pPr>
        <w:ind w:left="3600" w:hanging="360"/>
      </w:pPr>
    </w:lvl>
    <w:lvl w:ilvl="5" w:tplc="76808E8E" w:tentative="1">
      <w:start w:val="1"/>
      <w:numFmt w:val="lowerRoman"/>
      <w:lvlText w:val="%6."/>
      <w:lvlJc w:val="right"/>
      <w:pPr>
        <w:ind w:left="4320" w:hanging="180"/>
      </w:pPr>
    </w:lvl>
    <w:lvl w:ilvl="6" w:tplc="5C0A670C" w:tentative="1">
      <w:start w:val="1"/>
      <w:numFmt w:val="decimal"/>
      <w:lvlText w:val="%7."/>
      <w:lvlJc w:val="left"/>
      <w:pPr>
        <w:ind w:left="5040" w:hanging="360"/>
      </w:pPr>
    </w:lvl>
    <w:lvl w:ilvl="7" w:tplc="C2B04CA8" w:tentative="1">
      <w:start w:val="1"/>
      <w:numFmt w:val="lowerLetter"/>
      <w:lvlText w:val="%8."/>
      <w:lvlJc w:val="left"/>
      <w:pPr>
        <w:ind w:left="5760" w:hanging="360"/>
      </w:pPr>
    </w:lvl>
    <w:lvl w:ilvl="8" w:tplc="2E6AEF54" w:tentative="1">
      <w:start w:val="1"/>
      <w:numFmt w:val="lowerRoman"/>
      <w:lvlText w:val="%9."/>
      <w:lvlJc w:val="right"/>
      <w:pPr>
        <w:ind w:left="6480" w:hanging="180"/>
      </w:pPr>
    </w:lvl>
  </w:abstractNum>
  <w:abstractNum w:abstractNumId="6" w15:restartNumberingAfterBreak="0">
    <w:nsid w:val="4A94576A"/>
    <w:multiLevelType w:val="hybridMultilevel"/>
    <w:tmpl w:val="92845D12"/>
    <w:lvl w:ilvl="0" w:tplc="7250F206">
      <w:start w:val="1"/>
      <w:numFmt w:val="bullet"/>
      <w:lvlText w:val=""/>
      <w:lvlJc w:val="left"/>
      <w:pPr>
        <w:ind w:left="720" w:hanging="360"/>
      </w:pPr>
      <w:rPr>
        <w:rFonts w:ascii="Symbol" w:hAnsi="Symbol" w:hint="default"/>
      </w:rPr>
    </w:lvl>
    <w:lvl w:ilvl="1" w:tplc="5352CCC2" w:tentative="1">
      <w:start w:val="1"/>
      <w:numFmt w:val="bullet"/>
      <w:lvlText w:val="o"/>
      <w:lvlJc w:val="left"/>
      <w:pPr>
        <w:ind w:left="1440" w:hanging="360"/>
      </w:pPr>
      <w:rPr>
        <w:rFonts w:ascii="Courier New" w:hAnsi="Courier New" w:cs="Courier New" w:hint="default"/>
      </w:rPr>
    </w:lvl>
    <w:lvl w:ilvl="2" w:tplc="C246A8B6" w:tentative="1">
      <w:start w:val="1"/>
      <w:numFmt w:val="bullet"/>
      <w:lvlText w:val=""/>
      <w:lvlJc w:val="left"/>
      <w:pPr>
        <w:ind w:left="2160" w:hanging="360"/>
      </w:pPr>
      <w:rPr>
        <w:rFonts w:ascii="Wingdings" w:hAnsi="Wingdings" w:hint="default"/>
      </w:rPr>
    </w:lvl>
    <w:lvl w:ilvl="3" w:tplc="FF56485A" w:tentative="1">
      <w:start w:val="1"/>
      <w:numFmt w:val="bullet"/>
      <w:lvlText w:val=""/>
      <w:lvlJc w:val="left"/>
      <w:pPr>
        <w:ind w:left="2880" w:hanging="360"/>
      </w:pPr>
      <w:rPr>
        <w:rFonts w:ascii="Symbol" w:hAnsi="Symbol" w:hint="default"/>
      </w:rPr>
    </w:lvl>
    <w:lvl w:ilvl="4" w:tplc="1E286A16" w:tentative="1">
      <w:start w:val="1"/>
      <w:numFmt w:val="bullet"/>
      <w:lvlText w:val="o"/>
      <w:lvlJc w:val="left"/>
      <w:pPr>
        <w:ind w:left="3600" w:hanging="360"/>
      </w:pPr>
      <w:rPr>
        <w:rFonts w:ascii="Courier New" w:hAnsi="Courier New" w:cs="Courier New" w:hint="default"/>
      </w:rPr>
    </w:lvl>
    <w:lvl w:ilvl="5" w:tplc="675A4E54" w:tentative="1">
      <w:start w:val="1"/>
      <w:numFmt w:val="bullet"/>
      <w:lvlText w:val=""/>
      <w:lvlJc w:val="left"/>
      <w:pPr>
        <w:ind w:left="4320" w:hanging="360"/>
      </w:pPr>
      <w:rPr>
        <w:rFonts w:ascii="Wingdings" w:hAnsi="Wingdings" w:hint="default"/>
      </w:rPr>
    </w:lvl>
    <w:lvl w:ilvl="6" w:tplc="4904B3C4" w:tentative="1">
      <w:start w:val="1"/>
      <w:numFmt w:val="bullet"/>
      <w:lvlText w:val=""/>
      <w:lvlJc w:val="left"/>
      <w:pPr>
        <w:ind w:left="5040" w:hanging="360"/>
      </w:pPr>
      <w:rPr>
        <w:rFonts w:ascii="Symbol" w:hAnsi="Symbol" w:hint="default"/>
      </w:rPr>
    </w:lvl>
    <w:lvl w:ilvl="7" w:tplc="D24EBBE8" w:tentative="1">
      <w:start w:val="1"/>
      <w:numFmt w:val="bullet"/>
      <w:lvlText w:val="o"/>
      <w:lvlJc w:val="left"/>
      <w:pPr>
        <w:ind w:left="5760" w:hanging="360"/>
      </w:pPr>
      <w:rPr>
        <w:rFonts w:ascii="Courier New" w:hAnsi="Courier New" w:cs="Courier New" w:hint="default"/>
      </w:rPr>
    </w:lvl>
    <w:lvl w:ilvl="8" w:tplc="67A2426E" w:tentative="1">
      <w:start w:val="1"/>
      <w:numFmt w:val="bullet"/>
      <w:lvlText w:val=""/>
      <w:lvlJc w:val="left"/>
      <w:pPr>
        <w:ind w:left="6480" w:hanging="360"/>
      </w:pPr>
      <w:rPr>
        <w:rFonts w:ascii="Wingdings" w:hAnsi="Wingdings" w:hint="default"/>
      </w:rPr>
    </w:lvl>
  </w:abstractNum>
  <w:abstractNum w:abstractNumId="7" w15:restartNumberingAfterBreak="0">
    <w:nsid w:val="4DA908BB"/>
    <w:multiLevelType w:val="hybridMultilevel"/>
    <w:tmpl w:val="5A3C050E"/>
    <w:lvl w:ilvl="0" w:tplc="2018B6C8">
      <w:start w:val="1"/>
      <w:numFmt w:val="bullet"/>
      <w:lvlText w:val=""/>
      <w:lvlJc w:val="left"/>
      <w:pPr>
        <w:ind w:left="720" w:hanging="360"/>
      </w:pPr>
      <w:rPr>
        <w:rFonts w:ascii="Symbol" w:hAnsi="Symbol" w:hint="default"/>
      </w:rPr>
    </w:lvl>
    <w:lvl w:ilvl="1" w:tplc="C2C8F0DC" w:tentative="1">
      <w:start w:val="1"/>
      <w:numFmt w:val="bullet"/>
      <w:lvlText w:val="o"/>
      <w:lvlJc w:val="left"/>
      <w:pPr>
        <w:ind w:left="1440" w:hanging="360"/>
      </w:pPr>
      <w:rPr>
        <w:rFonts w:ascii="Courier New" w:hAnsi="Courier New" w:cs="Courier New" w:hint="default"/>
      </w:rPr>
    </w:lvl>
    <w:lvl w:ilvl="2" w:tplc="DB086864" w:tentative="1">
      <w:start w:val="1"/>
      <w:numFmt w:val="bullet"/>
      <w:lvlText w:val=""/>
      <w:lvlJc w:val="left"/>
      <w:pPr>
        <w:ind w:left="2160" w:hanging="360"/>
      </w:pPr>
      <w:rPr>
        <w:rFonts w:ascii="Wingdings" w:hAnsi="Wingdings" w:hint="default"/>
      </w:rPr>
    </w:lvl>
    <w:lvl w:ilvl="3" w:tplc="1BB8DEA4" w:tentative="1">
      <w:start w:val="1"/>
      <w:numFmt w:val="bullet"/>
      <w:lvlText w:val=""/>
      <w:lvlJc w:val="left"/>
      <w:pPr>
        <w:ind w:left="2880" w:hanging="360"/>
      </w:pPr>
      <w:rPr>
        <w:rFonts w:ascii="Symbol" w:hAnsi="Symbol" w:hint="default"/>
      </w:rPr>
    </w:lvl>
    <w:lvl w:ilvl="4" w:tplc="E7146EA2" w:tentative="1">
      <w:start w:val="1"/>
      <w:numFmt w:val="bullet"/>
      <w:lvlText w:val="o"/>
      <w:lvlJc w:val="left"/>
      <w:pPr>
        <w:ind w:left="3600" w:hanging="360"/>
      </w:pPr>
      <w:rPr>
        <w:rFonts w:ascii="Courier New" w:hAnsi="Courier New" w:cs="Courier New" w:hint="default"/>
      </w:rPr>
    </w:lvl>
    <w:lvl w:ilvl="5" w:tplc="D03C49A8" w:tentative="1">
      <w:start w:val="1"/>
      <w:numFmt w:val="bullet"/>
      <w:lvlText w:val=""/>
      <w:lvlJc w:val="left"/>
      <w:pPr>
        <w:ind w:left="4320" w:hanging="360"/>
      </w:pPr>
      <w:rPr>
        <w:rFonts w:ascii="Wingdings" w:hAnsi="Wingdings" w:hint="default"/>
      </w:rPr>
    </w:lvl>
    <w:lvl w:ilvl="6" w:tplc="3288EB92" w:tentative="1">
      <w:start w:val="1"/>
      <w:numFmt w:val="bullet"/>
      <w:lvlText w:val=""/>
      <w:lvlJc w:val="left"/>
      <w:pPr>
        <w:ind w:left="5040" w:hanging="360"/>
      </w:pPr>
      <w:rPr>
        <w:rFonts w:ascii="Symbol" w:hAnsi="Symbol" w:hint="default"/>
      </w:rPr>
    </w:lvl>
    <w:lvl w:ilvl="7" w:tplc="EA380560" w:tentative="1">
      <w:start w:val="1"/>
      <w:numFmt w:val="bullet"/>
      <w:lvlText w:val="o"/>
      <w:lvlJc w:val="left"/>
      <w:pPr>
        <w:ind w:left="5760" w:hanging="360"/>
      </w:pPr>
      <w:rPr>
        <w:rFonts w:ascii="Courier New" w:hAnsi="Courier New" w:cs="Courier New" w:hint="default"/>
      </w:rPr>
    </w:lvl>
    <w:lvl w:ilvl="8" w:tplc="9CEEF5F2" w:tentative="1">
      <w:start w:val="1"/>
      <w:numFmt w:val="bullet"/>
      <w:lvlText w:val=""/>
      <w:lvlJc w:val="left"/>
      <w:pPr>
        <w:ind w:left="6480" w:hanging="360"/>
      </w:pPr>
      <w:rPr>
        <w:rFonts w:ascii="Wingdings" w:hAnsi="Wingdings" w:hint="default"/>
      </w:rPr>
    </w:lvl>
  </w:abstractNum>
  <w:abstractNum w:abstractNumId="8" w15:restartNumberingAfterBreak="0">
    <w:nsid w:val="53CC702C"/>
    <w:multiLevelType w:val="hybridMultilevel"/>
    <w:tmpl w:val="4A0E804E"/>
    <w:lvl w:ilvl="0" w:tplc="AA88911A">
      <w:start w:val="1"/>
      <w:numFmt w:val="bullet"/>
      <w:lvlText w:val=""/>
      <w:lvlJc w:val="left"/>
      <w:pPr>
        <w:ind w:left="720" w:hanging="360"/>
      </w:pPr>
      <w:rPr>
        <w:rFonts w:ascii="Symbol" w:hAnsi="Symbol" w:hint="default"/>
      </w:rPr>
    </w:lvl>
    <w:lvl w:ilvl="1" w:tplc="1282595A" w:tentative="1">
      <w:start w:val="1"/>
      <w:numFmt w:val="bullet"/>
      <w:lvlText w:val="o"/>
      <w:lvlJc w:val="left"/>
      <w:pPr>
        <w:ind w:left="1440" w:hanging="360"/>
      </w:pPr>
      <w:rPr>
        <w:rFonts w:ascii="Courier New" w:hAnsi="Courier New" w:cs="Courier New" w:hint="default"/>
      </w:rPr>
    </w:lvl>
    <w:lvl w:ilvl="2" w:tplc="3CB68566" w:tentative="1">
      <w:start w:val="1"/>
      <w:numFmt w:val="bullet"/>
      <w:lvlText w:val=""/>
      <w:lvlJc w:val="left"/>
      <w:pPr>
        <w:ind w:left="2160" w:hanging="360"/>
      </w:pPr>
      <w:rPr>
        <w:rFonts w:ascii="Wingdings" w:hAnsi="Wingdings" w:hint="default"/>
      </w:rPr>
    </w:lvl>
    <w:lvl w:ilvl="3" w:tplc="FBE64E8A" w:tentative="1">
      <w:start w:val="1"/>
      <w:numFmt w:val="bullet"/>
      <w:lvlText w:val=""/>
      <w:lvlJc w:val="left"/>
      <w:pPr>
        <w:ind w:left="2880" w:hanging="360"/>
      </w:pPr>
      <w:rPr>
        <w:rFonts w:ascii="Symbol" w:hAnsi="Symbol" w:hint="default"/>
      </w:rPr>
    </w:lvl>
    <w:lvl w:ilvl="4" w:tplc="5D004200" w:tentative="1">
      <w:start w:val="1"/>
      <w:numFmt w:val="bullet"/>
      <w:lvlText w:val="o"/>
      <w:lvlJc w:val="left"/>
      <w:pPr>
        <w:ind w:left="3600" w:hanging="360"/>
      </w:pPr>
      <w:rPr>
        <w:rFonts w:ascii="Courier New" w:hAnsi="Courier New" w:cs="Courier New" w:hint="default"/>
      </w:rPr>
    </w:lvl>
    <w:lvl w:ilvl="5" w:tplc="50FE93BE" w:tentative="1">
      <w:start w:val="1"/>
      <w:numFmt w:val="bullet"/>
      <w:lvlText w:val=""/>
      <w:lvlJc w:val="left"/>
      <w:pPr>
        <w:ind w:left="4320" w:hanging="360"/>
      </w:pPr>
      <w:rPr>
        <w:rFonts w:ascii="Wingdings" w:hAnsi="Wingdings" w:hint="default"/>
      </w:rPr>
    </w:lvl>
    <w:lvl w:ilvl="6" w:tplc="8C6C71EE" w:tentative="1">
      <w:start w:val="1"/>
      <w:numFmt w:val="bullet"/>
      <w:lvlText w:val=""/>
      <w:lvlJc w:val="left"/>
      <w:pPr>
        <w:ind w:left="5040" w:hanging="360"/>
      </w:pPr>
      <w:rPr>
        <w:rFonts w:ascii="Symbol" w:hAnsi="Symbol" w:hint="default"/>
      </w:rPr>
    </w:lvl>
    <w:lvl w:ilvl="7" w:tplc="3A2CF8E8" w:tentative="1">
      <w:start w:val="1"/>
      <w:numFmt w:val="bullet"/>
      <w:lvlText w:val="o"/>
      <w:lvlJc w:val="left"/>
      <w:pPr>
        <w:ind w:left="5760" w:hanging="360"/>
      </w:pPr>
      <w:rPr>
        <w:rFonts w:ascii="Courier New" w:hAnsi="Courier New" w:cs="Courier New" w:hint="default"/>
      </w:rPr>
    </w:lvl>
    <w:lvl w:ilvl="8" w:tplc="6E02C0E6" w:tentative="1">
      <w:start w:val="1"/>
      <w:numFmt w:val="bullet"/>
      <w:lvlText w:val=""/>
      <w:lvlJc w:val="left"/>
      <w:pPr>
        <w:ind w:left="6480" w:hanging="360"/>
      </w:pPr>
      <w:rPr>
        <w:rFonts w:ascii="Wingdings" w:hAnsi="Wingdings" w:hint="default"/>
      </w:rPr>
    </w:lvl>
  </w:abstractNum>
  <w:abstractNum w:abstractNumId="9" w15:restartNumberingAfterBreak="0">
    <w:nsid w:val="5B4230E3"/>
    <w:multiLevelType w:val="hybridMultilevel"/>
    <w:tmpl w:val="890C1004"/>
    <w:lvl w:ilvl="0" w:tplc="5874D23A">
      <w:start w:val="1"/>
      <w:numFmt w:val="decimal"/>
      <w:lvlText w:val="%1."/>
      <w:lvlJc w:val="left"/>
      <w:pPr>
        <w:ind w:left="720" w:hanging="360"/>
      </w:pPr>
    </w:lvl>
    <w:lvl w:ilvl="1" w:tplc="9462ECCA" w:tentative="1">
      <w:start w:val="1"/>
      <w:numFmt w:val="lowerLetter"/>
      <w:lvlText w:val="%2."/>
      <w:lvlJc w:val="left"/>
      <w:pPr>
        <w:ind w:left="1440" w:hanging="360"/>
      </w:pPr>
    </w:lvl>
    <w:lvl w:ilvl="2" w:tplc="AF7A4E2A" w:tentative="1">
      <w:start w:val="1"/>
      <w:numFmt w:val="lowerRoman"/>
      <w:lvlText w:val="%3."/>
      <w:lvlJc w:val="right"/>
      <w:pPr>
        <w:ind w:left="2160" w:hanging="180"/>
      </w:pPr>
    </w:lvl>
    <w:lvl w:ilvl="3" w:tplc="EF226B70" w:tentative="1">
      <w:start w:val="1"/>
      <w:numFmt w:val="decimal"/>
      <w:lvlText w:val="%4."/>
      <w:lvlJc w:val="left"/>
      <w:pPr>
        <w:ind w:left="2880" w:hanging="360"/>
      </w:pPr>
    </w:lvl>
    <w:lvl w:ilvl="4" w:tplc="2084AC5A" w:tentative="1">
      <w:start w:val="1"/>
      <w:numFmt w:val="lowerLetter"/>
      <w:lvlText w:val="%5."/>
      <w:lvlJc w:val="left"/>
      <w:pPr>
        <w:ind w:left="3600" w:hanging="360"/>
      </w:pPr>
    </w:lvl>
    <w:lvl w:ilvl="5" w:tplc="93B05504" w:tentative="1">
      <w:start w:val="1"/>
      <w:numFmt w:val="lowerRoman"/>
      <w:lvlText w:val="%6."/>
      <w:lvlJc w:val="right"/>
      <w:pPr>
        <w:ind w:left="4320" w:hanging="180"/>
      </w:pPr>
    </w:lvl>
    <w:lvl w:ilvl="6" w:tplc="E0E66B04" w:tentative="1">
      <w:start w:val="1"/>
      <w:numFmt w:val="decimal"/>
      <w:lvlText w:val="%7."/>
      <w:lvlJc w:val="left"/>
      <w:pPr>
        <w:ind w:left="5040" w:hanging="360"/>
      </w:pPr>
    </w:lvl>
    <w:lvl w:ilvl="7" w:tplc="129081FC" w:tentative="1">
      <w:start w:val="1"/>
      <w:numFmt w:val="lowerLetter"/>
      <w:lvlText w:val="%8."/>
      <w:lvlJc w:val="left"/>
      <w:pPr>
        <w:ind w:left="5760" w:hanging="360"/>
      </w:pPr>
    </w:lvl>
    <w:lvl w:ilvl="8" w:tplc="2CB20A9C" w:tentative="1">
      <w:start w:val="1"/>
      <w:numFmt w:val="lowerRoman"/>
      <w:lvlText w:val="%9."/>
      <w:lvlJc w:val="right"/>
      <w:pPr>
        <w:ind w:left="6480" w:hanging="180"/>
      </w:pPr>
    </w:lvl>
  </w:abstractNum>
  <w:abstractNum w:abstractNumId="10" w15:restartNumberingAfterBreak="0">
    <w:nsid w:val="608D43B4"/>
    <w:multiLevelType w:val="hybridMultilevel"/>
    <w:tmpl w:val="6CAC7CA8"/>
    <w:lvl w:ilvl="0" w:tplc="703623A0">
      <w:start w:val="1"/>
      <w:numFmt w:val="upperRoman"/>
      <w:lvlText w:val="%1."/>
      <w:lvlJc w:val="left"/>
      <w:pPr>
        <w:ind w:left="1080" w:hanging="720"/>
      </w:pPr>
      <w:rPr>
        <w:rFonts w:hint="default"/>
      </w:rPr>
    </w:lvl>
    <w:lvl w:ilvl="1" w:tplc="342E1044" w:tentative="1">
      <w:start w:val="1"/>
      <w:numFmt w:val="lowerLetter"/>
      <w:lvlText w:val="%2."/>
      <w:lvlJc w:val="left"/>
      <w:pPr>
        <w:ind w:left="1440" w:hanging="360"/>
      </w:pPr>
    </w:lvl>
    <w:lvl w:ilvl="2" w:tplc="4390740E" w:tentative="1">
      <w:start w:val="1"/>
      <w:numFmt w:val="lowerRoman"/>
      <w:lvlText w:val="%3."/>
      <w:lvlJc w:val="right"/>
      <w:pPr>
        <w:ind w:left="2160" w:hanging="180"/>
      </w:pPr>
    </w:lvl>
    <w:lvl w:ilvl="3" w:tplc="BC54533A" w:tentative="1">
      <w:start w:val="1"/>
      <w:numFmt w:val="decimal"/>
      <w:lvlText w:val="%4."/>
      <w:lvlJc w:val="left"/>
      <w:pPr>
        <w:ind w:left="2880" w:hanging="360"/>
      </w:pPr>
    </w:lvl>
    <w:lvl w:ilvl="4" w:tplc="5CE643D8" w:tentative="1">
      <w:start w:val="1"/>
      <w:numFmt w:val="lowerLetter"/>
      <w:lvlText w:val="%5."/>
      <w:lvlJc w:val="left"/>
      <w:pPr>
        <w:ind w:left="3600" w:hanging="360"/>
      </w:pPr>
    </w:lvl>
    <w:lvl w:ilvl="5" w:tplc="3CD04392" w:tentative="1">
      <w:start w:val="1"/>
      <w:numFmt w:val="lowerRoman"/>
      <w:lvlText w:val="%6."/>
      <w:lvlJc w:val="right"/>
      <w:pPr>
        <w:ind w:left="4320" w:hanging="180"/>
      </w:pPr>
    </w:lvl>
    <w:lvl w:ilvl="6" w:tplc="9418C7FE" w:tentative="1">
      <w:start w:val="1"/>
      <w:numFmt w:val="decimal"/>
      <w:lvlText w:val="%7."/>
      <w:lvlJc w:val="left"/>
      <w:pPr>
        <w:ind w:left="5040" w:hanging="360"/>
      </w:pPr>
    </w:lvl>
    <w:lvl w:ilvl="7" w:tplc="F3ACC25A" w:tentative="1">
      <w:start w:val="1"/>
      <w:numFmt w:val="lowerLetter"/>
      <w:lvlText w:val="%8."/>
      <w:lvlJc w:val="left"/>
      <w:pPr>
        <w:ind w:left="5760" w:hanging="360"/>
      </w:pPr>
    </w:lvl>
    <w:lvl w:ilvl="8" w:tplc="69405C1A" w:tentative="1">
      <w:start w:val="1"/>
      <w:numFmt w:val="lowerRoman"/>
      <w:lvlText w:val="%9."/>
      <w:lvlJc w:val="right"/>
      <w:pPr>
        <w:ind w:left="6480" w:hanging="180"/>
      </w:pPr>
    </w:lvl>
  </w:abstractNum>
  <w:abstractNum w:abstractNumId="11" w15:restartNumberingAfterBreak="0">
    <w:nsid w:val="6FF83CB8"/>
    <w:multiLevelType w:val="hybridMultilevel"/>
    <w:tmpl w:val="5628C1C2"/>
    <w:lvl w:ilvl="0" w:tplc="7FD6B0CA">
      <w:start w:val="1"/>
      <w:numFmt w:val="bullet"/>
      <w:lvlText w:val=""/>
      <w:lvlJc w:val="left"/>
      <w:pPr>
        <w:ind w:left="720" w:hanging="360"/>
      </w:pPr>
      <w:rPr>
        <w:rFonts w:ascii="Symbol" w:hAnsi="Symbol" w:hint="default"/>
      </w:rPr>
    </w:lvl>
    <w:lvl w:ilvl="1" w:tplc="B504F042" w:tentative="1">
      <w:start w:val="1"/>
      <w:numFmt w:val="bullet"/>
      <w:lvlText w:val="o"/>
      <w:lvlJc w:val="left"/>
      <w:pPr>
        <w:ind w:left="1440" w:hanging="360"/>
      </w:pPr>
      <w:rPr>
        <w:rFonts w:ascii="Courier New" w:hAnsi="Courier New" w:cs="Courier New" w:hint="default"/>
      </w:rPr>
    </w:lvl>
    <w:lvl w:ilvl="2" w:tplc="C80ABAAE" w:tentative="1">
      <w:start w:val="1"/>
      <w:numFmt w:val="bullet"/>
      <w:lvlText w:val=""/>
      <w:lvlJc w:val="left"/>
      <w:pPr>
        <w:ind w:left="2160" w:hanging="360"/>
      </w:pPr>
      <w:rPr>
        <w:rFonts w:ascii="Wingdings" w:hAnsi="Wingdings" w:hint="default"/>
      </w:rPr>
    </w:lvl>
    <w:lvl w:ilvl="3" w:tplc="3F063540" w:tentative="1">
      <w:start w:val="1"/>
      <w:numFmt w:val="bullet"/>
      <w:lvlText w:val=""/>
      <w:lvlJc w:val="left"/>
      <w:pPr>
        <w:ind w:left="2880" w:hanging="360"/>
      </w:pPr>
      <w:rPr>
        <w:rFonts w:ascii="Symbol" w:hAnsi="Symbol" w:hint="default"/>
      </w:rPr>
    </w:lvl>
    <w:lvl w:ilvl="4" w:tplc="3FE0D670" w:tentative="1">
      <w:start w:val="1"/>
      <w:numFmt w:val="bullet"/>
      <w:lvlText w:val="o"/>
      <w:lvlJc w:val="left"/>
      <w:pPr>
        <w:ind w:left="3600" w:hanging="360"/>
      </w:pPr>
      <w:rPr>
        <w:rFonts w:ascii="Courier New" w:hAnsi="Courier New" w:cs="Courier New" w:hint="default"/>
      </w:rPr>
    </w:lvl>
    <w:lvl w:ilvl="5" w:tplc="294E17DA" w:tentative="1">
      <w:start w:val="1"/>
      <w:numFmt w:val="bullet"/>
      <w:lvlText w:val=""/>
      <w:lvlJc w:val="left"/>
      <w:pPr>
        <w:ind w:left="4320" w:hanging="360"/>
      </w:pPr>
      <w:rPr>
        <w:rFonts w:ascii="Wingdings" w:hAnsi="Wingdings" w:hint="default"/>
      </w:rPr>
    </w:lvl>
    <w:lvl w:ilvl="6" w:tplc="5E66C2BA" w:tentative="1">
      <w:start w:val="1"/>
      <w:numFmt w:val="bullet"/>
      <w:lvlText w:val=""/>
      <w:lvlJc w:val="left"/>
      <w:pPr>
        <w:ind w:left="5040" w:hanging="360"/>
      </w:pPr>
      <w:rPr>
        <w:rFonts w:ascii="Symbol" w:hAnsi="Symbol" w:hint="default"/>
      </w:rPr>
    </w:lvl>
    <w:lvl w:ilvl="7" w:tplc="E44A72D6" w:tentative="1">
      <w:start w:val="1"/>
      <w:numFmt w:val="bullet"/>
      <w:lvlText w:val="o"/>
      <w:lvlJc w:val="left"/>
      <w:pPr>
        <w:ind w:left="5760" w:hanging="360"/>
      </w:pPr>
      <w:rPr>
        <w:rFonts w:ascii="Courier New" w:hAnsi="Courier New" w:cs="Courier New" w:hint="default"/>
      </w:rPr>
    </w:lvl>
    <w:lvl w:ilvl="8" w:tplc="1C928CBC"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9"/>
  </w:num>
  <w:num w:numId="5">
    <w:abstractNumId w:val="8"/>
  </w:num>
  <w:num w:numId="6">
    <w:abstractNumId w:val="11"/>
  </w:num>
  <w:num w:numId="7">
    <w:abstractNumId w:val="0"/>
  </w:num>
  <w:num w:numId="8">
    <w:abstractNumId w:val="10"/>
  </w:num>
  <w:num w:numId="9">
    <w:abstractNumId w:val="4"/>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7IwNDM1tTAyNDBW0lEKTi0uzszPAykwNK4FAFR4WLQtAAAA"/>
  </w:docVars>
  <w:rsids>
    <w:rsidRoot w:val="00E95B9B"/>
    <w:rsid w:val="000219AD"/>
    <w:rsid w:val="000520B1"/>
    <w:rsid w:val="00052EF1"/>
    <w:rsid w:val="00071725"/>
    <w:rsid w:val="00087719"/>
    <w:rsid w:val="00096CEC"/>
    <w:rsid w:val="000B0320"/>
    <w:rsid w:val="000E2BBB"/>
    <w:rsid w:val="000F691B"/>
    <w:rsid w:val="00116171"/>
    <w:rsid w:val="00121377"/>
    <w:rsid w:val="00126D2B"/>
    <w:rsid w:val="00156EB5"/>
    <w:rsid w:val="001A1721"/>
    <w:rsid w:val="001B3351"/>
    <w:rsid w:val="001C6621"/>
    <w:rsid w:val="0020603C"/>
    <w:rsid w:val="00246FD8"/>
    <w:rsid w:val="002512F1"/>
    <w:rsid w:val="00255569"/>
    <w:rsid w:val="00292E04"/>
    <w:rsid w:val="002B54DA"/>
    <w:rsid w:val="002B7045"/>
    <w:rsid w:val="002C10BE"/>
    <w:rsid w:val="002D70E4"/>
    <w:rsid w:val="002E7556"/>
    <w:rsid w:val="00324170"/>
    <w:rsid w:val="003345BF"/>
    <w:rsid w:val="0033492E"/>
    <w:rsid w:val="00353541"/>
    <w:rsid w:val="003571CE"/>
    <w:rsid w:val="0037367B"/>
    <w:rsid w:val="00376D2D"/>
    <w:rsid w:val="00381F49"/>
    <w:rsid w:val="003A0096"/>
    <w:rsid w:val="003B1CF2"/>
    <w:rsid w:val="003C109C"/>
    <w:rsid w:val="003D2712"/>
    <w:rsid w:val="003F60A8"/>
    <w:rsid w:val="00404EE4"/>
    <w:rsid w:val="00423A51"/>
    <w:rsid w:val="00453DF9"/>
    <w:rsid w:val="00460F71"/>
    <w:rsid w:val="0046447E"/>
    <w:rsid w:val="00486FA6"/>
    <w:rsid w:val="00495A3F"/>
    <w:rsid w:val="004C0A8D"/>
    <w:rsid w:val="0051159E"/>
    <w:rsid w:val="00531707"/>
    <w:rsid w:val="005709D9"/>
    <w:rsid w:val="00587030"/>
    <w:rsid w:val="005B1016"/>
    <w:rsid w:val="005B6A6F"/>
    <w:rsid w:val="005C7C1B"/>
    <w:rsid w:val="005F5109"/>
    <w:rsid w:val="006007B5"/>
    <w:rsid w:val="00601397"/>
    <w:rsid w:val="0063521C"/>
    <w:rsid w:val="006740D9"/>
    <w:rsid w:val="0069754A"/>
    <w:rsid w:val="006E4818"/>
    <w:rsid w:val="006F57A7"/>
    <w:rsid w:val="00700C1A"/>
    <w:rsid w:val="00720FA3"/>
    <w:rsid w:val="00752BF0"/>
    <w:rsid w:val="00753F51"/>
    <w:rsid w:val="00766779"/>
    <w:rsid w:val="00777D9E"/>
    <w:rsid w:val="00791EAF"/>
    <w:rsid w:val="007933CC"/>
    <w:rsid w:val="007A47CB"/>
    <w:rsid w:val="007A760C"/>
    <w:rsid w:val="007C1376"/>
    <w:rsid w:val="007C5404"/>
    <w:rsid w:val="007E3B41"/>
    <w:rsid w:val="007F2CA1"/>
    <w:rsid w:val="00807EE7"/>
    <w:rsid w:val="00810AC8"/>
    <w:rsid w:val="00832DEF"/>
    <w:rsid w:val="0084464A"/>
    <w:rsid w:val="00845519"/>
    <w:rsid w:val="0085096A"/>
    <w:rsid w:val="00856B69"/>
    <w:rsid w:val="00892C9E"/>
    <w:rsid w:val="008953CD"/>
    <w:rsid w:val="008C748D"/>
    <w:rsid w:val="008F2A25"/>
    <w:rsid w:val="00976E65"/>
    <w:rsid w:val="009A1CA9"/>
    <w:rsid w:val="009A4B5B"/>
    <w:rsid w:val="009F2E78"/>
    <w:rsid w:val="009F633F"/>
    <w:rsid w:val="009F6E94"/>
    <w:rsid w:val="00A30AA1"/>
    <w:rsid w:val="00A42BF4"/>
    <w:rsid w:val="00A46B7A"/>
    <w:rsid w:val="00A55AAC"/>
    <w:rsid w:val="00AB5C34"/>
    <w:rsid w:val="00AB7E14"/>
    <w:rsid w:val="00AD32C4"/>
    <w:rsid w:val="00AE6316"/>
    <w:rsid w:val="00AF0A65"/>
    <w:rsid w:val="00B03084"/>
    <w:rsid w:val="00B631E9"/>
    <w:rsid w:val="00B67C87"/>
    <w:rsid w:val="00B85D90"/>
    <w:rsid w:val="00BB0AB5"/>
    <w:rsid w:val="00BB2A23"/>
    <w:rsid w:val="00BB49C9"/>
    <w:rsid w:val="00BD2FC7"/>
    <w:rsid w:val="00BF6A01"/>
    <w:rsid w:val="00C044B7"/>
    <w:rsid w:val="00C06AA4"/>
    <w:rsid w:val="00C20793"/>
    <w:rsid w:val="00C43B48"/>
    <w:rsid w:val="00C64366"/>
    <w:rsid w:val="00C80372"/>
    <w:rsid w:val="00C844EE"/>
    <w:rsid w:val="00CA40FE"/>
    <w:rsid w:val="00CB070F"/>
    <w:rsid w:val="00CB7A3B"/>
    <w:rsid w:val="00CC37D1"/>
    <w:rsid w:val="00CD6EDD"/>
    <w:rsid w:val="00CE4561"/>
    <w:rsid w:val="00D04363"/>
    <w:rsid w:val="00D06390"/>
    <w:rsid w:val="00D2044F"/>
    <w:rsid w:val="00D33834"/>
    <w:rsid w:val="00D340A2"/>
    <w:rsid w:val="00D375C8"/>
    <w:rsid w:val="00D84D72"/>
    <w:rsid w:val="00DB113B"/>
    <w:rsid w:val="00DC55BE"/>
    <w:rsid w:val="00E1049F"/>
    <w:rsid w:val="00E257C8"/>
    <w:rsid w:val="00E95B9B"/>
    <w:rsid w:val="00EB291F"/>
    <w:rsid w:val="00EB3A47"/>
    <w:rsid w:val="00EC6F78"/>
    <w:rsid w:val="00ED0B0D"/>
    <w:rsid w:val="00EF23F7"/>
    <w:rsid w:val="00EF7001"/>
    <w:rsid w:val="00F00604"/>
    <w:rsid w:val="00F04AB9"/>
    <w:rsid w:val="00F1203C"/>
    <w:rsid w:val="00F22E2D"/>
    <w:rsid w:val="00F23492"/>
    <w:rsid w:val="00F37205"/>
    <w:rsid w:val="00F37623"/>
    <w:rsid w:val="00F46267"/>
    <w:rsid w:val="00F653B9"/>
    <w:rsid w:val="00F778D5"/>
    <w:rsid w:val="00FA1F46"/>
    <w:rsid w:val="00FB2024"/>
    <w:rsid w:val="00FB7A57"/>
    <w:rsid w:val="00FC0788"/>
    <w:rsid w:val="00FC51F5"/>
    <w:rsid w:val="00FD6EC6"/>
    <w:rsid w:val="00FE31A3"/>
    <w:rsid w:val="00FE65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764"/>
  <w15:chartTrackingRefBased/>
  <w15:docId w15:val="{FCB567F3-B58A-4603-8B2B-A3C1246C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5404"/>
  </w:style>
  <w:style w:type="paragraph" w:styleId="Heading1">
    <w:name w:val="heading 1"/>
    <w:basedOn w:val="Normal"/>
    <w:next w:val="Normal"/>
    <w:link w:val="Heading1Char"/>
    <w:uiPriority w:val="9"/>
    <w:qFormat/>
    <w:rsid w:val="00255569"/>
    <w:pPr>
      <w:keepNext/>
      <w:keepLines/>
      <w:numPr>
        <w:numId w:val="1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569"/>
    <w:pPr>
      <w:keepNext/>
      <w:keepLines/>
      <w:numPr>
        <w:ilvl w:val="1"/>
        <w:numId w:val="1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5569"/>
    <w:pPr>
      <w:keepNext/>
      <w:keepLines/>
      <w:numPr>
        <w:ilvl w:val="2"/>
        <w:numId w:val="1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55569"/>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F2A25"/>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F2A25"/>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F2A25"/>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F2A25"/>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A25"/>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B9B"/>
    <w:pPr>
      <w:ind w:left="720"/>
      <w:contextualSpacing/>
    </w:pPr>
  </w:style>
  <w:style w:type="character" w:customStyle="1" w:styleId="Heading1Char">
    <w:name w:val="Heading 1 Char"/>
    <w:basedOn w:val="DefaultParagraphFont"/>
    <w:link w:val="Heading1"/>
    <w:uiPriority w:val="9"/>
    <w:rsid w:val="002555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55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5556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5556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B5C34"/>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07EE7"/>
    <w:rPr>
      <w:color w:val="808080"/>
    </w:rPr>
  </w:style>
  <w:style w:type="table" w:styleId="TableGrid">
    <w:name w:val="Table Grid"/>
    <w:basedOn w:val="TableNormal"/>
    <w:uiPriority w:val="39"/>
    <w:rsid w:val="00531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32C4"/>
    <w:pPr>
      <w:outlineLvl w:val="9"/>
    </w:pPr>
    <w:rPr>
      <w:lang w:val="en-US"/>
    </w:rPr>
  </w:style>
  <w:style w:type="paragraph" w:styleId="TOC1">
    <w:name w:val="toc 1"/>
    <w:basedOn w:val="Normal"/>
    <w:next w:val="Normal"/>
    <w:autoRedefine/>
    <w:uiPriority w:val="39"/>
    <w:unhideWhenUsed/>
    <w:rsid w:val="00AD32C4"/>
    <w:pPr>
      <w:spacing w:after="100"/>
    </w:pPr>
  </w:style>
  <w:style w:type="paragraph" w:styleId="TOC2">
    <w:name w:val="toc 2"/>
    <w:basedOn w:val="Normal"/>
    <w:next w:val="Normal"/>
    <w:autoRedefine/>
    <w:uiPriority w:val="39"/>
    <w:unhideWhenUsed/>
    <w:rsid w:val="00AD32C4"/>
    <w:pPr>
      <w:spacing w:after="100"/>
      <w:ind w:left="220"/>
    </w:pPr>
  </w:style>
  <w:style w:type="paragraph" w:styleId="TOC3">
    <w:name w:val="toc 3"/>
    <w:basedOn w:val="Normal"/>
    <w:next w:val="Normal"/>
    <w:autoRedefine/>
    <w:uiPriority w:val="39"/>
    <w:unhideWhenUsed/>
    <w:rsid w:val="00AD32C4"/>
    <w:pPr>
      <w:spacing w:after="100"/>
      <w:ind w:left="440"/>
    </w:pPr>
  </w:style>
  <w:style w:type="character" w:styleId="Hyperlink">
    <w:name w:val="Hyperlink"/>
    <w:basedOn w:val="DefaultParagraphFont"/>
    <w:uiPriority w:val="99"/>
    <w:unhideWhenUsed/>
    <w:rsid w:val="00AD32C4"/>
    <w:rPr>
      <w:color w:val="0563C1" w:themeColor="hyperlink"/>
      <w:u w:val="single"/>
    </w:rPr>
  </w:style>
  <w:style w:type="paragraph" w:styleId="Header">
    <w:name w:val="header"/>
    <w:basedOn w:val="Normal"/>
    <w:link w:val="HeaderChar"/>
    <w:uiPriority w:val="99"/>
    <w:unhideWhenUsed/>
    <w:rsid w:val="003535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541"/>
  </w:style>
  <w:style w:type="paragraph" w:styleId="Footer">
    <w:name w:val="footer"/>
    <w:basedOn w:val="Normal"/>
    <w:link w:val="FooterChar"/>
    <w:uiPriority w:val="99"/>
    <w:unhideWhenUsed/>
    <w:rsid w:val="003535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541"/>
  </w:style>
  <w:style w:type="character" w:styleId="Emphasis">
    <w:name w:val="Emphasis"/>
    <w:basedOn w:val="DefaultParagraphFont"/>
    <w:uiPriority w:val="20"/>
    <w:qFormat/>
    <w:rsid w:val="002B7045"/>
    <w:rPr>
      <w:i/>
      <w:iCs/>
    </w:rPr>
  </w:style>
  <w:style w:type="character" w:customStyle="1" w:styleId="UnresolvedMention1">
    <w:name w:val="Unresolved Mention1"/>
    <w:basedOn w:val="DefaultParagraphFont"/>
    <w:uiPriority w:val="99"/>
    <w:semiHidden/>
    <w:unhideWhenUsed/>
    <w:rsid w:val="002B7045"/>
    <w:rPr>
      <w:color w:val="605E5C"/>
      <w:shd w:val="clear" w:color="auto" w:fill="E1DFDD"/>
    </w:rPr>
  </w:style>
  <w:style w:type="paragraph" w:styleId="NormalWeb">
    <w:name w:val="Normal (Web)"/>
    <w:basedOn w:val="Normal"/>
    <w:uiPriority w:val="99"/>
    <w:semiHidden/>
    <w:unhideWhenUsed/>
    <w:rsid w:val="002512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rsid w:val="00832DEF"/>
    <w:rPr>
      <w:color w:val="605E5C"/>
      <w:shd w:val="clear" w:color="auto" w:fill="E1DFDD"/>
    </w:rPr>
  </w:style>
  <w:style w:type="character" w:customStyle="1" w:styleId="Heading5Char">
    <w:name w:val="Heading 5 Char"/>
    <w:basedOn w:val="DefaultParagraphFont"/>
    <w:link w:val="Heading5"/>
    <w:uiPriority w:val="9"/>
    <w:semiHidden/>
    <w:rsid w:val="008F2A2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F2A2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F2A2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F2A2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A2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C5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5404"/>
    <w:rPr>
      <w:rFonts w:ascii="Segoe UI" w:hAnsi="Segoe UI" w:cs="Segoe UI"/>
      <w:sz w:val="18"/>
      <w:szCs w:val="18"/>
    </w:rPr>
  </w:style>
  <w:style w:type="character" w:styleId="CommentReference">
    <w:name w:val="annotation reference"/>
    <w:basedOn w:val="DefaultParagraphFont"/>
    <w:uiPriority w:val="99"/>
    <w:semiHidden/>
    <w:unhideWhenUsed/>
    <w:rsid w:val="007C5404"/>
    <w:rPr>
      <w:sz w:val="16"/>
      <w:szCs w:val="16"/>
    </w:rPr>
  </w:style>
  <w:style w:type="paragraph" w:styleId="CommentText">
    <w:name w:val="annotation text"/>
    <w:basedOn w:val="Normal"/>
    <w:link w:val="CommentTextChar"/>
    <w:uiPriority w:val="99"/>
    <w:semiHidden/>
    <w:unhideWhenUsed/>
    <w:rsid w:val="007C5404"/>
    <w:pPr>
      <w:spacing w:line="240" w:lineRule="auto"/>
    </w:pPr>
    <w:rPr>
      <w:sz w:val="20"/>
      <w:szCs w:val="20"/>
    </w:rPr>
  </w:style>
  <w:style w:type="character" w:customStyle="1" w:styleId="CommentTextChar">
    <w:name w:val="Comment Text Char"/>
    <w:basedOn w:val="DefaultParagraphFont"/>
    <w:link w:val="CommentText"/>
    <w:uiPriority w:val="99"/>
    <w:semiHidden/>
    <w:rsid w:val="007C5404"/>
    <w:rPr>
      <w:sz w:val="20"/>
      <w:szCs w:val="20"/>
    </w:rPr>
  </w:style>
  <w:style w:type="paragraph" w:styleId="CommentSubject">
    <w:name w:val="annotation subject"/>
    <w:basedOn w:val="CommentText"/>
    <w:next w:val="CommentText"/>
    <w:link w:val="CommentSubjectChar"/>
    <w:uiPriority w:val="99"/>
    <w:semiHidden/>
    <w:unhideWhenUsed/>
    <w:rsid w:val="007C5404"/>
    <w:rPr>
      <w:b/>
      <w:bCs/>
    </w:rPr>
  </w:style>
  <w:style w:type="character" w:customStyle="1" w:styleId="CommentSubjectChar">
    <w:name w:val="Comment Subject Char"/>
    <w:basedOn w:val="CommentTextChar"/>
    <w:link w:val="CommentSubject"/>
    <w:uiPriority w:val="99"/>
    <w:semiHidden/>
    <w:rsid w:val="007C54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5590232">
      <w:bodyDiv w:val="1"/>
      <w:marLeft w:val="0"/>
      <w:marRight w:val="0"/>
      <w:marTop w:val="0"/>
      <w:marBottom w:val="0"/>
      <w:divBdr>
        <w:top w:val="none" w:sz="0" w:space="0" w:color="auto"/>
        <w:left w:val="none" w:sz="0" w:space="0" w:color="auto"/>
        <w:bottom w:val="none" w:sz="0" w:space="0" w:color="auto"/>
        <w:right w:val="none" w:sz="0" w:space="0" w:color="auto"/>
      </w:divBdr>
    </w:div>
    <w:div w:id="1620603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chart" Target="charts/chart1.xml"/><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3390/iot1020015"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hyperlink" Target="https://medium.com/cantors-paradise/math-based-decision-making-the-secretary-problem-a30e301d8489"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hyperlink" Target="https://github.com/podyssea/Optimal-Stopping-Theory-Model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math.ucla.edu/" TargetMode="External"/><Relationship Id="rId8"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dyss\Downloads\Dissertation\Optimal-Stopping-Theory-Models\build\data\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GB" sz="1100"/>
              <a:t>Load</a:t>
            </a:r>
            <a:r>
              <a:rPr lang="en-GB" sz="1100" baseline="0"/>
              <a:t> value/server</a:t>
            </a:r>
            <a:endParaRPr lang="en-GB" sz="1100"/>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'4'!$B$1</c:f>
              <c:strCache>
                <c:ptCount val="1"/>
                <c:pt idx="0">
                  <c:v>value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dLbls>
            <c:delete val="1"/>
          </c:dLbls>
          <c:cat>
            <c:strRef>
              <c:f>'4'!$C$2:$C$11</c:f>
              <c:strCache>
                <c:ptCount val="10"/>
                <c:pt idx="0">
                  <c:v>mes-001</c:v>
                </c:pt>
                <c:pt idx="1">
                  <c:v>mes-002</c:v>
                </c:pt>
                <c:pt idx="2">
                  <c:v>mes-003</c:v>
                </c:pt>
                <c:pt idx="3">
                  <c:v>mes-004</c:v>
                </c:pt>
                <c:pt idx="4">
                  <c:v>mes-005</c:v>
                </c:pt>
                <c:pt idx="5">
                  <c:v>mes-006</c:v>
                </c:pt>
                <c:pt idx="6">
                  <c:v>mes-007</c:v>
                </c:pt>
                <c:pt idx="7">
                  <c:v>mes-008</c:v>
                </c:pt>
                <c:pt idx="8">
                  <c:v>mes-009</c:v>
                </c:pt>
                <c:pt idx="9">
                  <c:v>mes-010</c:v>
                </c:pt>
              </c:strCache>
            </c:strRef>
          </c:cat>
          <c:val>
            <c:numRef>
              <c:f>'4'!$B$2:$B$11</c:f>
              <c:numCache>
                <c:formatCode>General</c:formatCode>
                <c:ptCount val="10"/>
                <c:pt idx="0">
                  <c:v>51.845999999999997</c:v>
                </c:pt>
                <c:pt idx="1">
                  <c:v>44.508000000000003</c:v>
                </c:pt>
                <c:pt idx="2">
                  <c:v>41.244</c:v>
                </c:pt>
                <c:pt idx="3">
                  <c:v>48.567999999999998</c:v>
                </c:pt>
                <c:pt idx="4">
                  <c:v>46.713999999999999</c:v>
                </c:pt>
                <c:pt idx="5">
                  <c:v>44.985999999999997</c:v>
                </c:pt>
                <c:pt idx="6">
                  <c:v>49.107999999999997</c:v>
                </c:pt>
                <c:pt idx="7">
                  <c:v>40.47</c:v>
                </c:pt>
                <c:pt idx="8">
                  <c:v>53.403999999999897</c:v>
                </c:pt>
                <c:pt idx="9">
                  <c:v>45.4</c:v>
                </c:pt>
              </c:numCache>
            </c:numRef>
          </c:val>
          <c:smooth val="0"/>
          <c:extLst>
            <c:ext xmlns:c16="http://schemas.microsoft.com/office/drawing/2014/chart" uri="{C3380CC4-5D6E-409C-BE32-E72D297353CC}">
              <c16:uniqueId val="{00000000-9031-4927-ACDB-549A84A43CAD}"/>
            </c:ext>
          </c:extLst>
        </c:ser>
        <c:dLbls>
          <c:dLblPos val="t"/>
          <c:showLegendKey val="0"/>
          <c:showVal val="1"/>
          <c:showCatName val="0"/>
          <c:showSerName val="0"/>
          <c:showPercent val="0"/>
          <c:showBubbleSize val="0"/>
        </c:dLbls>
        <c:marker val="1"/>
        <c:smooth val="0"/>
        <c:axId val="527307647"/>
        <c:axId val="527301823"/>
      </c:lineChart>
      <c:catAx>
        <c:axId val="5273076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Server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527301823"/>
        <c:crosses val="autoZero"/>
        <c:auto val="1"/>
        <c:lblAlgn val="ctr"/>
        <c:lblOffset val="100"/>
        <c:noMultiLvlLbl val="0"/>
      </c:catAx>
      <c:valAx>
        <c:axId val="527301823"/>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Load Value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076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6A93AD-D905-43FC-A8C8-28E39AA8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15</Pages>
  <Words>7639</Words>
  <Characters>43546</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Logicom Public Ltd</Company>
  <LinksUpToDate>false</LinksUpToDate>
  <CharactersWithSpaces>51083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Odysseas Polycarpou</dc:creator>
  <cp:lastModifiedBy>Odysseas Polycarpou (student)</cp:lastModifiedBy>
  <cp:revision>21</cp:revision>
  <cp:lastPrinted>2021-02-12T13:15:00Z</cp:lastPrinted>
  <dcterms:created xsi:type="dcterms:W3CDTF">2021-02-12T13:15:00Z</dcterms:created>
  <dcterms:modified xsi:type="dcterms:W3CDTF">2021-02-23T08:09:00Z</dcterms:modified>
</cp:coreProperties>
</file>